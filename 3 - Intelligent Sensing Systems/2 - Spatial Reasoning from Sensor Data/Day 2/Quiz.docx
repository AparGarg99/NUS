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6528" w:tblpY="41"/>
        <w:tblW w:w="0" w:type="auto"/>
        <w:tblLook w:val="04A0" w:firstRow="1" w:lastRow="0" w:firstColumn="1" w:lastColumn="0" w:noHBand="0" w:noVBand="1"/>
      </w:tblPr>
      <w:tblGrid>
        <w:gridCol w:w="946"/>
        <w:gridCol w:w="1323"/>
        <w:gridCol w:w="1205"/>
        <w:gridCol w:w="1450"/>
      </w:tblGrid>
      <w:tr w:rsidR="00755120" w:rsidRPr="00755120" w14:paraId="46B61FA2" w14:textId="77777777" w:rsidTr="0035437F">
        <w:trPr>
          <w:trHeight w:val="252"/>
        </w:trPr>
        <w:tc>
          <w:tcPr>
            <w:tcW w:w="946" w:type="dxa"/>
            <w:vAlign w:val="center"/>
          </w:tcPr>
          <w:p w14:paraId="31928E9C" w14:textId="77777777" w:rsidR="00755120" w:rsidRPr="00755120" w:rsidRDefault="00755120" w:rsidP="0035437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Question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14:paraId="5E75C246" w14:textId="77777777" w:rsidR="00755120" w:rsidRPr="00755120" w:rsidRDefault="00755120" w:rsidP="00354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bottom w:val="single" w:sz="4" w:space="0" w:color="auto"/>
            </w:tcBorders>
            <w:vAlign w:val="center"/>
          </w:tcPr>
          <w:p w14:paraId="66AADBD5" w14:textId="77777777" w:rsidR="00755120" w:rsidRPr="00755120" w:rsidRDefault="00755120" w:rsidP="00354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43C06381" w14:textId="77777777" w:rsidR="00755120" w:rsidRPr="00755120" w:rsidRDefault="00755120" w:rsidP="003543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</w:t>
            </w: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5120" w:rsidRPr="00755120" w14:paraId="03A9E161" w14:textId="77777777" w:rsidTr="0035437F">
        <w:trPr>
          <w:trHeight w:val="428"/>
        </w:trPr>
        <w:tc>
          <w:tcPr>
            <w:tcW w:w="946" w:type="dxa"/>
            <w:vAlign w:val="center"/>
          </w:tcPr>
          <w:p w14:paraId="53E86689" w14:textId="77777777" w:rsidR="00755120" w:rsidRPr="00755120" w:rsidRDefault="00755120" w:rsidP="0035437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15B28A10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7D6737B0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0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7BD05DC2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755120" w:rsidRPr="00755120" w14:paraId="3D76AF4D" w14:textId="77777777" w:rsidTr="0035437F">
        <w:trPr>
          <w:trHeight w:val="430"/>
        </w:trPr>
        <w:tc>
          <w:tcPr>
            <w:tcW w:w="946" w:type="dxa"/>
            <w:vAlign w:val="center"/>
          </w:tcPr>
          <w:p w14:paraId="2737EA21" w14:textId="77777777" w:rsidR="00755120" w:rsidRPr="00755120" w:rsidRDefault="00755120" w:rsidP="0035437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978" w:type="dxa"/>
            <w:gridSpan w:val="3"/>
            <w:tcBorders>
              <w:tr2bl w:val="single" w:sz="4" w:space="0" w:color="auto"/>
            </w:tcBorders>
            <w:vAlign w:val="center"/>
          </w:tcPr>
          <w:p w14:paraId="271DCE0E" w14:textId="77777777" w:rsidR="00755120" w:rsidRPr="00755120" w:rsidRDefault="00755120" w:rsidP="0035437F">
            <w:pPr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51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0D2FEA01" w14:textId="058E95F0" w:rsidR="008F0E5E" w:rsidRPr="008E4FD7" w:rsidRDefault="00987DB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Full </w:t>
      </w:r>
      <w:r w:rsidR="008F0E5E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Name</w:t>
      </w:r>
      <w:r w:rsidR="000D2E52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(as in </w:t>
      </w:r>
      <w:r w:rsidR="009E6F0B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course </w:t>
      </w:r>
      <w:r w:rsidR="000D2E52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registration)</w:t>
      </w:r>
      <w:r w:rsidR="008F0E5E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:</w:t>
      </w:r>
      <w:r w:rsidR="006F48D1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</w:t>
      </w:r>
      <w:proofErr w:type="spellStart"/>
      <w:r w:rsidR="002B247F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Apar</w:t>
      </w:r>
      <w:proofErr w:type="spellEnd"/>
      <w:r w:rsidR="002B247F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Garg</w:t>
      </w:r>
      <w:r w:rsidR="006F48D1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           </w:t>
      </w:r>
      <w:r w:rsidR="008F0E5E"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0230D15A" w14:textId="493AAA95" w:rsidR="009908C8" w:rsidRPr="008E4FD7" w:rsidRDefault="009908C8" w:rsidP="008F0E5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Date: </w:t>
      </w:r>
      <w:r w:rsidR="002B247F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30/09/2021</w:t>
      </w:r>
    </w:p>
    <w:p w14:paraId="25DC2AE3" w14:textId="77777777" w:rsidR="00751F1B" w:rsidRPr="008E4FD7" w:rsidRDefault="00751F1B" w:rsidP="008F0E5E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Course:</w:t>
      </w: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bookmarkStart w:id="0" w:name="OLE_LINK11"/>
      <w:r w:rsidR="00F6576C" w:rsidRPr="00F6576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Spatia</w:t>
      </w:r>
      <w:r w:rsidR="00F6576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 Reasoning from Sensor Data</w:t>
      </w:r>
      <w:bookmarkEnd w:id="0"/>
    </w:p>
    <w:p w14:paraId="0A65FAFF" w14:textId="77777777" w:rsidR="003961ED" w:rsidRPr="003961ED" w:rsidRDefault="00956055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Q</w:t>
      </w:r>
      <w:r w:rsidR="009E6F0B"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uestion </w:t>
      </w:r>
      <w:r w:rsidRPr="008E4F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1.</w:t>
      </w:r>
      <w:r w:rsidRPr="008E4F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D5E36" w:rsidRPr="008E4FD7">
        <w:rPr>
          <w:rFonts w:ascii="Times New Roman" w:hAnsi="Times New Roman" w:cs="Times New Roman"/>
          <w:sz w:val="20"/>
          <w:szCs w:val="20"/>
        </w:rPr>
        <w:t xml:space="preserve">For each question, select the </w:t>
      </w:r>
      <w:r w:rsidR="00BD5E36" w:rsidRPr="00A4353F">
        <w:rPr>
          <w:rFonts w:ascii="Times New Roman" w:hAnsi="Times New Roman" w:cs="Times New Roman"/>
          <w:b/>
          <w:sz w:val="20"/>
          <w:szCs w:val="20"/>
        </w:rPr>
        <w:t>single</w:t>
      </w:r>
      <w:r w:rsidR="00BD5E36" w:rsidRPr="008E4FD7">
        <w:rPr>
          <w:rFonts w:ascii="Times New Roman" w:hAnsi="Times New Roman" w:cs="Times New Roman"/>
          <w:sz w:val="20"/>
          <w:szCs w:val="20"/>
        </w:rPr>
        <w:t xml:space="preserve"> most appropriate answer, and </w:t>
      </w:r>
      <w:r w:rsidR="00BD5E36" w:rsidRPr="00A4353F">
        <w:rPr>
          <w:rFonts w:ascii="Times New Roman" w:hAnsi="Times New Roman" w:cs="Times New Roman"/>
          <w:b/>
          <w:sz w:val="20"/>
          <w:szCs w:val="20"/>
        </w:rPr>
        <w:t>provide your justification</w:t>
      </w:r>
      <w:r w:rsidR="00BD5E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5E36" w:rsidRPr="00A31167">
        <w:rPr>
          <w:rFonts w:ascii="Times New Roman" w:hAnsi="Times New Roman" w:cs="Times New Roman"/>
          <w:sz w:val="20"/>
          <w:szCs w:val="20"/>
        </w:rPr>
        <w:t xml:space="preserve">(no </w:t>
      </w:r>
      <w:r w:rsidR="00BD5E36">
        <w:rPr>
          <w:rFonts w:ascii="Times New Roman" w:hAnsi="Times New Roman" w:cs="Times New Roman"/>
          <w:sz w:val="20"/>
          <w:szCs w:val="20"/>
        </w:rPr>
        <w:t xml:space="preserve">longer </w:t>
      </w:r>
      <w:r w:rsidR="00BD5E36" w:rsidRPr="00A31167">
        <w:rPr>
          <w:rFonts w:ascii="Times New Roman" w:hAnsi="Times New Roman" w:cs="Times New Roman"/>
          <w:sz w:val="20"/>
          <w:szCs w:val="20"/>
        </w:rPr>
        <w:t>than two sentences).</w:t>
      </w:r>
      <w:r w:rsidR="00BD5E36" w:rsidRPr="008E4FD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5AB96B" w14:textId="77777777" w:rsid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gramEnd"/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). Which of the followings is the </w:t>
      </w:r>
      <w:r w:rsidRPr="003961E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most</w:t>
      </w: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significant drawback of </w:t>
      </w:r>
      <w:r w:rsidRPr="003961E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bag of words</w:t>
      </w:r>
      <w:r w:rsidR="00BD5E3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(BOW) models?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5390"/>
        <w:gridCol w:w="5400"/>
      </w:tblGrid>
      <w:tr w:rsidR="00BD5E36" w14:paraId="451548DE" w14:textId="77777777" w:rsidTr="00BD5E36">
        <w:trPr>
          <w:trHeight w:val="248"/>
        </w:trPr>
        <w:tc>
          <w:tcPr>
            <w:tcW w:w="5390" w:type="dxa"/>
          </w:tcPr>
          <w:p w14:paraId="0487FADE" w14:textId="77777777" w:rsidR="00BD5E36" w:rsidRPr="00BD5E36" w:rsidRDefault="00BD5E36" w:rsidP="00BD5E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They </w:t>
            </w:r>
            <w:proofErr w:type="gramStart"/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don't</w:t>
            </w:r>
            <w:proofErr w:type="gramEnd"/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capture spatial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layout </w:t>
            </w: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the image</w:t>
            </w: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6FAFC494" w14:textId="77777777" w:rsidR="00BD5E36" w:rsidRPr="00BD5E36" w:rsidRDefault="00BD5E36" w:rsidP="006317D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They are </w:t>
            </w:r>
            <w:r w:rsidR="006317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only </w:t>
            </w: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suitable for image classification.</w:t>
            </w:r>
          </w:p>
        </w:tc>
      </w:tr>
      <w:tr w:rsidR="00BD5E36" w14:paraId="72ACF184" w14:textId="77777777" w:rsidTr="00BD5E36">
        <w:trPr>
          <w:trHeight w:val="248"/>
        </w:trPr>
        <w:tc>
          <w:tcPr>
            <w:tcW w:w="5390" w:type="dxa"/>
          </w:tcPr>
          <w:p w14:paraId="5C994417" w14:textId="77777777" w:rsidR="00BD5E36" w:rsidRPr="00C80066" w:rsidRDefault="00BD5E36" w:rsidP="00A8167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Creating BOW features is time-consuming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7ED5FF38" w14:textId="77777777" w:rsidR="00BD5E36" w:rsidRPr="00BD5E36" w:rsidRDefault="00BD5E36" w:rsidP="00EB2D1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61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They </w:t>
            </w:r>
            <w:r w:rsidR="006317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require a </w:t>
            </w:r>
            <w:r w:rsidR="00EB2D1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huge</w:t>
            </w:r>
            <w:r w:rsidR="006317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dataset of images to build BOW models.</w:t>
            </w:r>
          </w:p>
        </w:tc>
      </w:tr>
    </w:tbl>
    <w:p w14:paraId="6FBA3DA0" w14:textId="77777777" w:rsidR="003961ED" w:rsidRP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DB19E3" w14:textId="3680CF73" w:rsidR="003961ED" w:rsidRDefault="002B247F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Option A is correct.</w:t>
      </w:r>
    </w:p>
    <w:p w14:paraId="06A34E51" w14:textId="25020E0D" w:rsidR="002B247F" w:rsidRPr="003961ED" w:rsidRDefault="002B247F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2D5013">
        <w:rPr>
          <w:rFonts w:ascii="Times New Roman" w:hAnsi="Times New Roman" w:cs="Times New Roman"/>
          <w:color w:val="000000" w:themeColor="text1"/>
          <w:sz w:val="20"/>
          <w:szCs w:val="20"/>
        </w:rPr>
        <w:t>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 is a </w:t>
      </w:r>
      <w:r w:rsidR="00FE0FC4">
        <w:rPr>
          <w:rFonts w:ascii="Times New Roman" w:hAnsi="Times New Roman" w:cs="Times New Roman"/>
          <w:color w:val="000000" w:themeColor="text1"/>
          <w:sz w:val="20"/>
          <w:szCs w:val="20"/>
        </w:rPr>
        <w:t>histogram-based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technique. Hence, </w:t>
      </w:r>
      <w:r w:rsidR="00FE0FC4">
        <w:rPr>
          <w:rFonts w:ascii="Times New Roman" w:hAnsi="Times New Roman" w:cs="Times New Roman"/>
          <w:color w:val="000000" w:themeColor="text1"/>
          <w:sz w:val="20"/>
          <w:szCs w:val="20"/>
        </w:rPr>
        <w:t>it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captures only global information of the image. Finer</w:t>
      </w:r>
      <w:r w:rsidR="00AD6CFF">
        <w:rPr>
          <w:rFonts w:ascii="Times New Roman" w:hAnsi="Times New Roman" w:cs="Times New Roman"/>
          <w:color w:val="000000" w:themeColor="text1"/>
          <w:sz w:val="20"/>
          <w:szCs w:val="20"/>
        </w:rPr>
        <w:t>/local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details are lost.</w:t>
      </w:r>
    </w:p>
    <w:p w14:paraId="2E7CEF8F" w14:textId="77777777" w:rsidR="003961ED" w:rsidRP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FF0F7A" w14:textId="77777777" w:rsidR="003961ED" w:rsidRP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017C96" w14:textId="77777777" w:rsidR="003961ED" w:rsidRP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1541FC" w14:textId="77777777" w:rsidR="003961ED" w:rsidRDefault="003961ED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b). </w:t>
      </w:r>
      <w:proofErr w:type="gramStart"/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>What</w:t>
      </w:r>
      <w:proofErr w:type="gramEnd"/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the </w:t>
      </w:r>
      <w:r w:rsidRPr="003961E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scale-invariant feature transform</w:t>
      </w: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(SIFT) descriptor </w:t>
      </w:r>
      <w:r w:rsidRPr="003961E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least</w:t>
      </w:r>
      <w:r w:rsidRPr="003961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robust against? 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5390"/>
        <w:gridCol w:w="5400"/>
      </w:tblGrid>
      <w:tr w:rsidR="00B97DF9" w14:paraId="412EA324" w14:textId="77777777" w:rsidTr="006B30C9">
        <w:trPr>
          <w:trHeight w:val="248"/>
        </w:trPr>
        <w:tc>
          <w:tcPr>
            <w:tcW w:w="5390" w:type="dxa"/>
          </w:tcPr>
          <w:p w14:paraId="6F9142ED" w14:textId="77777777" w:rsidR="00B97DF9" w:rsidRPr="00C80066" w:rsidRDefault="006B30C9" w:rsidP="001C736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Global i</w:t>
            </w:r>
            <w:r w:rsidR="00B97DF9">
              <w:rPr>
                <w:rFonts w:ascii="Times New Roman" w:hAnsi="Times New Roman" w:cs="Times New Roman"/>
                <w:sz w:val="20"/>
                <w:szCs w:val="20"/>
              </w:rPr>
              <w:t>llumination change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>e.g., brighter or darker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400" w:type="dxa"/>
          </w:tcPr>
          <w:p w14:paraId="32C16AE5" w14:textId="77777777" w:rsidR="00B97DF9" w:rsidRPr="00C80066" w:rsidRDefault="00B97DF9" w:rsidP="00B97DF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Rotation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 xml:space="preserve">e.g., 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>rotate clockwise or counter clockwise)</w:t>
            </w:r>
          </w:p>
        </w:tc>
      </w:tr>
      <w:tr w:rsidR="00B97DF9" w14:paraId="5D8381FD" w14:textId="77777777" w:rsidTr="006B30C9">
        <w:trPr>
          <w:trHeight w:val="248"/>
        </w:trPr>
        <w:tc>
          <w:tcPr>
            <w:tcW w:w="5390" w:type="dxa"/>
          </w:tcPr>
          <w:p w14:paraId="35356EA6" w14:textId="77777777" w:rsidR="00B97DF9" w:rsidRPr="00C80066" w:rsidRDefault="00B97DF9" w:rsidP="001C736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Scaling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 xml:space="preserve">e.g., 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zoom in or 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 xml:space="preserve">zoom 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>out)</w:t>
            </w:r>
          </w:p>
        </w:tc>
        <w:tc>
          <w:tcPr>
            <w:tcW w:w="5400" w:type="dxa"/>
          </w:tcPr>
          <w:p w14:paraId="5DE2B696" w14:textId="77777777" w:rsidR="00B97DF9" w:rsidRPr="00C80066" w:rsidRDefault="00B97DF9" w:rsidP="005D0B4D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Occlusion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1C7363">
              <w:rPr>
                <w:rFonts w:ascii="Times New Roman" w:hAnsi="Times New Roman" w:cs="Times New Roman"/>
                <w:sz w:val="20"/>
                <w:szCs w:val="20"/>
              </w:rPr>
              <w:t xml:space="preserve">e.g., 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occluded </w:t>
            </w:r>
            <w:r w:rsidR="00D84E6C">
              <w:rPr>
                <w:rFonts w:ascii="Times New Roman" w:hAnsi="Times New Roman" w:cs="Times New Roman"/>
                <w:sz w:val="20"/>
                <w:szCs w:val="20"/>
              </w:rPr>
              <w:t>car plate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 xml:space="preserve"> due to </w:t>
            </w:r>
            <w:r w:rsidR="005D0B4D">
              <w:rPr>
                <w:rFonts w:ascii="Times New Roman" w:hAnsi="Times New Roman" w:cs="Times New Roman"/>
                <w:sz w:val="20"/>
                <w:szCs w:val="20"/>
              </w:rPr>
              <w:t>another car</w:t>
            </w:r>
            <w:r w:rsidR="006B30C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191EBD86" w14:textId="77777777" w:rsidR="00B97DF9" w:rsidRPr="003961ED" w:rsidRDefault="00B97DF9" w:rsidP="003961E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5985C3" w14:textId="474837A1" w:rsidR="003961ED" w:rsidRDefault="002C3245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Option D is correct.</w:t>
      </w:r>
    </w:p>
    <w:p w14:paraId="388AE48B" w14:textId="436E8628" w:rsidR="002C3245" w:rsidRDefault="002C3245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128E6E" w14:textId="77777777" w:rsidR="007274A8" w:rsidRDefault="002C3245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SIFT is </w:t>
      </w:r>
      <w:r w:rsidR="00747559">
        <w:rPr>
          <w:rFonts w:ascii="Times New Roman" w:hAnsi="Times New Roman" w:cs="Times New Roman"/>
          <w:color w:val="000000" w:themeColor="text1"/>
          <w:sz w:val="20"/>
          <w:szCs w:val="20"/>
        </w:rPr>
        <w:t>robust to minor occlusions/noise</w:t>
      </w:r>
      <w:r w:rsidR="009E005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only</w:t>
      </w:r>
      <w:r w:rsidR="0074755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446D59A3" w14:textId="77351255" w:rsidR="003961ED" w:rsidRPr="003961ED" w:rsidRDefault="00747559" w:rsidP="003961ED">
      <w:pPr>
        <w:pStyle w:val="ListParagraph"/>
        <w:spacing w:line="240" w:lineRule="auto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  <w:commentRangeStart w:id="1"/>
      <w:r>
        <w:rPr>
          <w:rFonts w:ascii="Times New Roman" w:hAnsi="Times New Roman" w:cs="Times New Roman"/>
          <w:color w:val="000000" w:themeColor="text1"/>
          <w:sz w:val="20"/>
          <w:szCs w:val="20"/>
        </w:rPr>
        <w:t>It is invariant to scaling since we define multiple scales</w:t>
      </w:r>
      <w:r w:rsidR="00C84C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beginning</w:t>
      </w:r>
      <w:r w:rsidR="005D5CB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231CB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 </w:t>
      </w:r>
      <w:r w:rsidR="006105BE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r w:rsidR="00231CB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B22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invariant </w:t>
      </w:r>
      <w:r w:rsidR="00231CB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rotation </w:t>
      </w:r>
      <w:r w:rsidR="004718B6">
        <w:rPr>
          <w:rFonts w:ascii="Times New Roman" w:hAnsi="Times New Roman" w:cs="Times New Roman"/>
          <w:color w:val="000000" w:themeColor="text1"/>
          <w:sz w:val="20"/>
          <w:szCs w:val="20"/>
        </w:rPr>
        <w:t>since</w:t>
      </w:r>
      <w:r w:rsidR="00231CB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 assign orientation to pixels.</w:t>
      </w:r>
      <w:r w:rsidR="002B22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72732">
        <w:rPr>
          <w:rFonts w:ascii="Times New Roman" w:hAnsi="Times New Roman" w:cs="Times New Roman"/>
          <w:color w:val="000000" w:themeColor="text1"/>
          <w:sz w:val="20"/>
          <w:szCs w:val="20"/>
        </w:rPr>
        <w:t>It</w:t>
      </w:r>
      <w:r w:rsidR="00972732" w:rsidRPr="002B22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727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</w:t>
      </w:r>
      <w:r w:rsidR="00972732" w:rsidRPr="002B22BE">
        <w:rPr>
          <w:rFonts w:ascii="Times New Roman" w:hAnsi="Times New Roman" w:cs="Times New Roman"/>
          <w:color w:val="000000" w:themeColor="text1"/>
          <w:sz w:val="20"/>
          <w:szCs w:val="20"/>
        </w:rPr>
        <w:t>invariant to illumination</w:t>
      </w:r>
      <w:r w:rsidR="009727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E68AD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2B22BE" w:rsidRPr="002B22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ince we use the </w:t>
      </w:r>
      <w:r w:rsidR="00150244">
        <w:rPr>
          <w:rFonts w:ascii="Times New Roman" w:hAnsi="Times New Roman" w:cs="Times New Roman"/>
          <w:color w:val="000000" w:themeColor="text1"/>
          <w:sz w:val="20"/>
          <w:szCs w:val="20"/>
        </w:rPr>
        <w:t>gradient orientation</w:t>
      </w:r>
      <w:r w:rsidR="00BB46F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</w:t>
      </w:r>
      <w:r w:rsidR="0015024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B22BE" w:rsidRPr="002B22BE">
        <w:rPr>
          <w:rFonts w:ascii="Times New Roman" w:hAnsi="Times New Roman" w:cs="Times New Roman"/>
          <w:color w:val="000000" w:themeColor="text1"/>
          <w:sz w:val="20"/>
          <w:szCs w:val="20"/>
        </w:rPr>
        <w:t>surrounding pixels to make descriptor</w:t>
      </w:r>
      <w:r w:rsidR="008D4377">
        <w:rPr>
          <w:rFonts w:ascii="Times New Roman" w:hAnsi="Times New Roman" w:cs="Times New Roman"/>
          <w:color w:val="000000" w:themeColor="text1"/>
          <w:sz w:val="20"/>
          <w:szCs w:val="20"/>
        </w:rPr>
        <w:t>s.</w:t>
      </w:r>
      <w:commentRangeEnd w:id="1"/>
      <w:r w:rsidR="000849DF">
        <w:rPr>
          <w:rStyle w:val="CommentReference"/>
        </w:rPr>
        <w:commentReference w:id="1"/>
      </w:r>
    </w:p>
    <w:p w14:paraId="254CF64F" w14:textId="77777777" w:rsidR="00D4299C" w:rsidRPr="00B03A97" w:rsidRDefault="00D4299C" w:rsidP="00B03A9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91FFA1" w14:textId="77777777" w:rsidR="00A50EB9" w:rsidRDefault="00A50EB9" w:rsidP="00C80066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088F8A" w14:textId="77777777" w:rsidR="00351828" w:rsidRPr="00351828" w:rsidRDefault="00351828" w:rsidP="0035182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51828">
        <w:rPr>
          <w:rFonts w:ascii="Times New Roman" w:hAnsi="Times New Roman" w:cs="Times New Roman"/>
          <w:b/>
          <w:sz w:val="20"/>
          <w:szCs w:val="20"/>
        </w:rPr>
        <w:t>Q</w:t>
      </w:r>
      <w:r w:rsidR="001800D2" w:rsidRPr="00351828">
        <w:rPr>
          <w:rFonts w:ascii="Times New Roman" w:hAnsi="Times New Roman" w:cs="Times New Roman"/>
          <w:b/>
          <w:sz w:val="20"/>
          <w:szCs w:val="20"/>
        </w:rPr>
        <w:t xml:space="preserve">uestion 2. 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You </w:t>
      </w:r>
      <w:proofErr w:type="gramStart"/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>are engaged</w:t>
      </w:r>
      <w:proofErr w:type="gramEnd"/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a robotic vision company to develop a 3D vision based object retrieval system. </w:t>
      </w:r>
      <w:r w:rsidR="00F222BF">
        <w:rPr>
          <w:rFonts w:ascii="Times New Roman" w:hAnsi="Times New Roman" w:cs="Times New Roman"/>
          <w:color w:val="000000" w:themeColor="text1"/>
          <w:sz w:val="20"/>
          <w:szCs w:val="20"/>
        </w:rPr>
        <w:t>Table 1 illustrates t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>he input</w:t>
      </w:r>
      <w:r w:rsidR="00A703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query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the top six retrieved results of the system. The retrieved results </w:t>
      </w:r>
      <w:proofErr w:type="gramStart"/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>are displayed</w:t>
      </w:r>
      <w:proofErr w:type="gramEnd"/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descending order that the most left result has the highest similarity score. </w:t>
      </w:r>
      <w:r w:rsidR="00EA1D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Suppose that there are </w:t>
      </w:r>
      <w:r w:rsidR="005C574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totally </w:t>
      </w:r>
      <w:proofErr w:type="gramStart"/>
      <w:r w:rsidR="00D75FEE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proofErr w:type="gramEnd"/>
      <w:r w:rsidR="00EA1D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sofa objects in the database. 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Evaluate the </w:t>
      </w:r>
      <w:r w:rsidRPr="00351828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average precision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(AP) performance for this system</w:t>
      </w:r>
      <w:r w:rsidR="00840A9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this single query input</w:t>
      </w: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Show your calculations to justify your answer. </w:t>
      </w:r>
    </w:p>
    <w:tbl>
      <w:tblPr>
        <w:tblStyle w:val="TableGrid"/>
        <w:tblW w:w="101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1633"/>
        <w:gridCol w:w="1633"/>
        <w:gridCol w:w="1633"/>
        <w:gridCol w:w="1633"/>
        <w:gridCol w:w="1633"/>
        <w:gridCol w:w="1633"/>
      </w:tblGrid>
      <w:tr w:rsidR="00351828" w:rsidRPr="00351828" w14:paraId="0EA448EF" w14:textId="77777777" w:rsidTr="00A81676">
        <w:trPr>
          <w:jc w:val="center"/>
        </w:trPr>
        <w:tc>
          <w:tcPr>
            <w:tcW w:w="851" w:type="dxa"/>
          </w:tcPr>
          <w:p w14:paraId="237788FC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Input (sofa)</w:t>
            </w:r>
          </w:p>
        </w:tc>
        <w:tc>
          <w:tcPr>
            <w:tcW w:w="9336" w:type="dxa"/>
            <w:gridSpan w:val="6"/>
          </w:tcPr>
          <w:p w14:paraId="3BCEFBF2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EA6800A" wp14:editId="548AFD96">
                  <wp:extent cx="1074420" cy="854710"/>
                  <wp:effectExtent l="0" t="0" r="0" b="2540"/>
                  <wp:docPr id="4" name="Picture 4" descr="C:\Users\isstj\AppData\Local\Microsoft\Windows\INetCache\Content.MSO\4F4D5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sstj\AppData\Local\Microsoft\Windows\INetCache\Content.MSO\4F4D5C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828" w:rsidRPr="00351828" w14:paraId="65FF8401" w14:textId="77777777" w:rsidTr="00A81676">
        <w:trPr>
          <w:trHeight w:val="1334"/>
          <w:jc w:val="center"/>
        </w:trPr>
        <w:tc>
          <w:tcPr>
            <w:tcW w:w="851" w:type="dxa"/>
          </w:tcPr>
          <w:p w14:paraId="4F8EC061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Top result</w:t>
            </w:r>
            <w:r w:rsidR="00840A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56" w:type="dxa"/>
          </w:tcPr>
          <w:p w14:paraId="327734FC" w14:textId="77777777" w:rsidR="00351828" w:rsidRPr="00351828" w:rsidRDefault="00351828" w:rsidP="00A81676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32F4A5E" wp14:editId="7844E10C">
                  <wp:extent cx="900000" cy="660393"/>
                  <wp:effectExtent l="0" t="0" r="0" b="6985"/>
                  <wp:docPr id="7" name="Picture 7" descr="C:\Users\isstj\AppData\Local\Microsoft\Windows\INetCache\Content.MSO\CC7FF05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isstj\AppData\Local\Microsoft\Windows\INetCache\Content.MSO\CC7FF05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660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22388908" w14:textId="77777777" w:rsidR="00351828" w:rsidRPr="00351828" w:rsidRDefault="00351828" w:rsidP="00A81676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57A6E97" wp14:editId="44F1599E">
                  <wp:extent cx="900000" cy="627527"/>
                  <wp:effectExtent l="0" t="0" r="0" b="1270"/>
                  <wp:docPr id="5" name="Picture 5" descr="C:\Users\isstj\AppData\Local\Microsoft\Windows\INetCache\Content.MSO\7268366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sstj\AppData\Local\Microsoft\Windows\INetCache\Content.MSO\7268366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627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6DEDB771" w14:textId="77777777" w:rsidR="00351828" w:rsidRPr="00351828" w:rsidRDefault="00351828" w:rsidP="00A81676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A07D62A" wp14:editId="19B00C4F">
                  <wp:extent cx="900000" cy="643868"/>
                  <wp:effectExtent l="0" t="0" r="0" b="4445"/>
                  <wp:docPr id="9" name="Picture 9" descr="C:\Users\isstj\AppData\Local\Microsoft\Windows\INetCache\Content.MSO\18B938C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sstj\AppData\Local\Microsoft\Windows\INetCache\Content.MSO\18B938C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643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53A36B73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1D500B4" wp14:editId="3388B03D">
                  <wp:extent cx="900000" cy="936825"/>
                  <wp:effectExtent l="0" t="0" r="0" b="0"/>
                  <wp:docPr id="6" name="Picture 6" descr="C:\Users\isstj\AppData\Local\Microsoft\Windows\INetCache\Content.MSO\C518E16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sstj\AppData\Local\Microsoft\Windows\INetCache\Content.MSO\C518E16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3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3F5E0F4B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DDDEC81" wp14:editId="65C6CA42">
                  <wp:extent cx="900000" cy="973213"/>
                  <wp:effectExtent l="0" t="0" r="0" b="0"/>
                  <wp:docPr id="10" name="Picture 10" descr="C:\Users\isstj\AppData\Local\Microsoft\Windows\INetCache\Content.MSO\DEAC1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isstj\AppData\Local\Microsoft\Windows\INetCache\Content.MSO\DEAC1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73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</w:tcPr>
          <w:p w14:paraId="167D7508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64A2510" wp14:editId="357C9D8C">
                  <wp:extent cx="900000" cy="464918"/>
                  <wp:effectExtent l="0" t="0" r="0" b="0"/>
                  <wp:docPr id="11" name="Picture 11" descr="C:\Users\isstj\AppData\Local\Microsoft\Windows\INetCache\Content.MSO\ABDAB7E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isstj\AppData\Local\Microsoft\Windows\INetCache\Content.MSO\ABDAB7E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464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828" w:rsidRPr="00351828" w14:paraId="3C965FD4" w14:textId="77777777" w:rsidTr="00A81676">
        <w:trPr>
          <w:jc w:val="center"/>
        </w:trPr>
        <w:tc>
          <w:tcPr>
            <w:tcW w:w="851" w:type="dxa"/>
          </w:tcPr>
          <w:p w14:paraId="1677FAE0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Label</w:t>
            </w:r>
          </w:p>
        </w:tc>
        <w:tc>
          <w:tcPr>
            <w:tcW w:w="1556" w:type="dxa"/>
          </w:tcPr>
          <w:p w14:paraId="13E0150E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Sofa</w:t>
            </w:r>
          </w:p>
        </w:tc>
        <w:tc>
          <w:tcPr>
            <w:tcW w:w="1556" w:type="dxa"/>
          </w:tcPr>
          <w:p w14:paraId="16947DF9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Bed</w:t>
            </w:r>
          </w:p>
        </w:tc>
        <w:tc>
          <w:tcPr>
            <w:tcW w:w="1556" w:type="dxa"/>
          </w:tcPr>
          <w:p w14:paraId="59B182A9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Sofa</w:t>
            </w:r>
          </w:p>
        </w:tc>
        <w:tc>
          <w:tcPr>
            <w:tcW w:w="1556" w:type="dxa"/>
          </w:tcPr>
          <w:p w14:paraId="09EE78FF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Chair</w:t>
            </w:r>
          </w:p>
        </w:tc>
        <w:tc>
          <w:tcPr>
            <w:tcW w:w="1556" w:type="dxa"/>
          </w:tcPr>
          <w:p w14:paraId="1CA47BD2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Toilet</w:t>
            </w:r>
          </w:p>
        </w:tc>
        <w:tc>
          <w:tcPr>
            <w:tcW w:w="1556" w:type="dxa"/>
          </w:tcPr>
          <w:p w14:paraId="6D2EEF11" w14:textId="77777777" w:rsidR="00351828" w:rsidRPr="00351828" w:rsidRDefault="00351828" w:rsidP="00A81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518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Sofa</w:t>
            </w:r>
          </w:p>
        </w:tc>
      </w:tr>
    </w:tbl>
    <w:p w14:paraId="6FE71D35" w14:textId="77777777" w:rsidR="006146AE" w:rsidRPr="00351828" w:rsidRDefault="00351828" w:rsidP="0035182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1828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Table 1. The input and top six retrieved results of the point cloud based object retrieval system.</w:t>
      </w:r>
    </w:p>
    <w:p w14:paraId="10586840" w14:textId="5661C63D" w:rsidR="006146AE" w:rsidRDefault="006146AE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A42B9B" w14:textId="7ECEBA7C" w:rsidR="006146AE" w:rsidRDefault="00EC6060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SG"/>
        </w:rPr>
        <w:drawing>
          <wp:inline distT="0" distB="0" distL="0" distR="0" wp14:anchorId="0241AF04" wp14:editId="5E800166">
            <wp:extent cx="4991100" cy="2211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71" cy="2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904E" w14:textId="3CD1EC0D" w:rsidR="006146AE" w:rsidRDefault="006146AE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91E69E" w14:textId="692B7B00" w:rsidR="006146AE" w:rsidRDefault="00EC6060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SG"/>
        </w:rPr>
        <w:drawing>
          <wp:inline distT="0" distB="0" distL="0" distR="0" wp14:anchorId="253C437B" wp14:editId="27957B94">
            <wp:extent cx="5501640" cy="16606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895" cy="166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ECA0" w14:textId="6F8881F0" w:rsidR="006146AE" w:rsidRDefault="006146AE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CCAD97" w14:textId="20A26BA5" w:rsidR="00660791" w:rsidRPr="00C61873" w:rsidRDefault="00660791" w:rsidP="006146AE">
      <w:pPr>
        <w:tabs>
          <w:tab w:val="left" w:pos="6750"/>
          <w:tab w:val="left" w:pos="720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2C4D83" w14:textId="122C9314" w:rsidR="00C61873" w:rsidRDefault="00EC6060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85F">
        <w:rPr>
          <w:noProof/>
          <w:sz w:val="20"/>
          <w:szCs w:val="20"/>
          <w:lang w:val="en-SG"/>
        </w:rPr>
        <w:drawing>
          <wp:anchor distT="0" distB="0" distL="114300" distR="114300" simplePos="0" relativeHeight="251658240" behindDoc="0" locked="0" layoutInCell="1" allowOverlap="1" wp14:anchorId="08B4C952" wp14:editId="67ACABA3">
            <wp:simplePos x="0" y="0"/>
            <wp:positionH relativeFrom="margin">
              <wp:posOffset>4329430</wp:posOffset>
            </wp:positionH>
            <wp:positionV relativeFrom="margin">
              <wp:posOffset>5877560</wp:posOffset>
            </wp:positionV>
            <wp:extent cx="2879725" cy="1618615"/>
            <wp:effectExtent l="0" t="0" r="0" b="635"/>
            <wp:wrapSquare wrapText="bothSides"/>
            <wp:docPr id="14" name="Picture 14" descr="https://cna-sg-res.cloudinary.com/image/upload/q_auto,f_auto/image/10731060/16x9/991/557/b4065a3d7fe2d78ea3768cd467098096/nn/solar-panels-sembcorp-industries-fl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na-sg-res.cloudinary.com/image/upload/q_auto,f_auto/image/10731060/16x9/991/557/b4065a3d7fe2d78ea3768cd467098096/nn/solar-panels-sembcorp-industries-flat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1873" w:rsidRPr="00C618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Q</w:t>
      </w:r>
      <w:r w:rsidR="00874AC2" w:rsidRPr="00C618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uestion 3</w:t>
      </w:r>
      <w:r w:rsidR="00E06122" w:rsidRPr="00C6187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</w:t>
      </w:r>
      <w:r w:rsidR="00D428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D4285F" w:rsidRPr="00D4285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Housing Development Board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(HDB) in Singapore has </w:t>
      </w:r>
      <w:r w:rsidR="003B21B9">
        <w:rPr>
          <w:rFonts w:ascii="Times New Roman" w:hAnsi="Times New Roman" w:cs="Times New Roman"/>
          <w:color w:val="000000" w:themeColor="text1"/>
          <w:sz w:val="20"/>
          <w:szCs w:val="20"/>
        </w:rPr>
        <w:t>planned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 all future public housing blocks will be designed with solar-ready roofs. Inspecting these solar panels for possible defects can be a tedious process and even pose a safety risk to inspectors. It is potential to explore the </w:t>
      </w:r>
      <w:r w:rsidR="00D4285F" w:rsidRPr="00D4285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unmanned aerial vehicle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(UAV) inspection system using computer vision techniques. You </w:t>
      </w:r>
      <w:proofErr w:type="gramStart"/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are </w:t>
      </w:r>
      <w:r w:rsidR="00DB2453">
        <w:rPr>
          <w:rFonts w:ascii="Times New Roman" w:hAnsi="Times New Roman" w:cs="Times New Roman"/>
          <w:color w:val="000000" w:themeColor="text1"/>
          <w:sz w:val="20"/>
          <w:szCs w:val="20"/>
        </w:rPr>
        <w:t>asked</w:t>
      </w:r>
      <w:proofErr w:type="gramEnd"/>
      <w:r w:rsidR="00DB24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D4285F" w:rsidRPr="00D428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design an intelligent inspection system</w:t>
      </w:r>
      <w:r w:rsidR="001E6110" w:rsidRPr="001E61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that uses what you have learned in </w:t>
      </w:r>
      <w:r w:rsidR="00DB24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class to perform inspection task for solar panels. The proposed system is required to have following </w:t>
      </w:r>
      <w:r w:rsidR="00E8599E">
        <w:rPr>
          <w:rFonts w:ascii="Times New Roman" w:hAnsi="Times New Roman" w:cs="Times New Roman"/>
          <w:color w:val="000000" w:themeColor="text1"/>
          <w:sz w:val="20"/>
          <w:szCs w:val="20"/>
        </w:rPr>
        <w:t>two</w:t>
      </w:r>
      <w:r w:rsidR="00B64DA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functionalities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>: (</w:t>
      </w:r>
      <w:r w:rsidR="00D0452C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>) localization (inferring the location of the UAV)</w:t>
      </w:r>
      <w:r w:rsidR="0005128F">
        <w:rPr>
          <w:rFonts w:ascii="Times New Roman" w:hAnsi="Times New Roman" w:cs="Times New Roman"/>
          <w:color w:val="000000" w:themeColor="text1"/>
          <w:sz w:val="20"/>
          <w:szCs w:val="20"/>
        </w:rPr>
        <w:t>, you can suggest what sensors should be used for this task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>; (</w:t>
      </w:r>
      <w:r w:rsidR="00D0452C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automatic segmentation of </w:t>
      </w:r>
      <w:r w:rsidR="001E61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defect 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>solar panel regions in the image captured by the camera</w:t>
      </w:r>
      <w:r w:rsidR="00AB449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mounted at the UAV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You can draw a flow chart to </w:t>
      </w:r>
      <w:r w:rsidR="006317D4">
        <w:rPr>
          <w:rFonts w:ascii="Times New Roman" w:hAnsi="Times New Roman" w:cs="Times New Roman"/>
          <w:color w:val="000000" w:themeColor="text1"/>
          <w:sz w:val="20"/>
          <w:szCs w:val="20"/>
        </w:rPr>
        <w:t>describe</w:t>
      </w:r>
      <w:r w:rsidR="00D4285F" w:rsidRPr="00D428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your proposed system.</w:t>
      </w:r>
    </w:p>
    <w:p w14:paraId="6F9792E8" w14:textId="7E515B68" w:rsidR="00EC6060" w:rsidRDefault="00EC6060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7AA98B" w14:textId="5F4D8261" w:rsidR="00EC6060" w:rsidRDefault="00EC6060" w:rsidP="00B242A9">
      <w:pPr>
        <w:spacing w:line="240" w:lineRule="auto"/>
        <w:jc w:val="both"/>
        <w:rPr>
          <w:noProof/>
        </w:rPr>
      </w:pPr>
    </w:p>
    <w:p w14:paraId="3B8FBC19" w14:textId="6F98A0EF" w:rsidR="008967DD" w:rsidRDefault="008967DD" w:rsidP="00B242A9">
      <w:pPr>
        <w:spacing w:line="240" w:lineRule="auto"/>
        <w:jc w:val="both"/>
        <w:rPr>
          <w:noProof/>
        </w:rPr>
      </w:pPr>
    </w:p>
    <w:p w14:paraId="4D62E2CA" w14:textId="65A343DC" w:rsidR="008967DD" w:rsidRDefault="008967DD" w:rsidP="00B242A9">
      <w:pPr>
        <w:spacing w:line="240" w:lineRule="auto"/>
        <w:jc w:val="both"/>
        <w:rPr>
          <w:noProof/>
        </w:rPr>
      </w:pPr>
    </w:p>
    <w:p w14:paraId="436F3F04" w14:textId="2992C2E8" w:rsidR="008967DD" w:rsidRDefault="008967DD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val="en-SG"/>
        </w:rPr>
        <w:lastRenderedPageBreak/>
        <w:drawing>
          <wp:inline distT="0" distB="0" distL="0" distR="0" wp14:anchorId="0F736BA2" wp14:editId="2B4686B8">
            <wp:extent cx="6858000" cy="7900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157F" w14:textId="23CD0F1F" w:rsidR="000849DF" w:rsidRDefault="000849DF" w:rsidP="00B242A9">
      <w:pPr>
        <w:spacing w:line="240" w:lineRule="auto"/>
        <w:jc w:val="both"/>
        <w:rPr>
          <w:ins w:id="2" w:author="#TIAN JING#" w:date="2021-10-02T11:01:00Z"/>
          <w:rFonts w:ascii="Times New Roman" w:hAnsi="Times New Roman" w:cs="Times New Roman"/>
          <w:color w:val="000000" w:themeColor="text1"/>
          <w:sz w:val="20"/>
          <w:szCs w:val="20"/>
        </w:rPr>
      </w:pPr>
      <w:ins w:id="3" w:author="#TIAN JING#" w:date="2021-10-02T11:01:00Z"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>* You already mentioned ‘we assume a database’, so it would be good to separate it into an offline module and an online module clearly.</w:t>
        </w:r>
      </w:ins>
    </w:p>
    <w:p w14:paraId="0CC9DDE0" w14:textId="05F1644C" w:rsidR="000849DF" w:rsidRDefault="000849DF" w:rsidP="00B242A9">
      <w:pPr>
        <w:spacing w:line="240" w:lineRule="auto"/>
        <w:jc w:val="both"/>
        <w:rPr>
          <w:ins w:id="4" w:author="#TIAN JING#" w:date="2021-10-02T11:02:00Z"/>
          <w:rFonts w:ascii="Times New Roman" w:hAnsi="Times New Roman" w:cs="Times New Roman"/>
          <w:color w:val="000000" w:themeColor="text1"/>
          <w:sz w:val="20"/>
          <w:szCs w:val="20"/>
        </w:rPr>
      </w:pPr>
      <w:ins w:id="5" w:author="#TIAN JING#" w:date="2021-10-02T11:02:00Z"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 xml:space="preserve">* </w:t>
        </w:r>
      </w:ins>
      <w:ins w:id="6" w:author="#TIAN JING#" w:date="2021-10-02T11:01:00Z"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>The place recognition output should be a place (e.g.,</w:t>
        </w:r>
      </w:ins>
      <w:ins w:id="7" w:author="#TIAN JING#" w:date="2021-10-02T11:02:00Z"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>blk</w:t>
        </w:r>
        <w:proofErr w:type="spellEnd"/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xxx, street xxx), not a solar panel, right?</w:t>
        </w:r>
      </w:ins>
    </w:p>
    <w:p w14:paraId="18A17B92" w14:textId="173543B9" w:rsidR="000849DF" w:rsidRPr="00C61873" w:rsidRDefault="000849DF" w:rsidP="00B242A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ins w:id="8" w:author="#TIAN JING#" w:date="2021-10-02T11:02:00Z"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lastRenderedPageBreak/>
          <w:t>The second part of your chart is ‘capture a photo of solar panel</w:t>
        </w:r>
      </w:ins>
      <w:ins w:id="9" w:author="#TIAN JING#" w:date="2021-10-02T11:03:00Z"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 xml:space="preserve">’. How can we ensure the image </w:t>
        </w:r>
        <w:proofErr w:type="gramStart"/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>is focused</w:t>
        </w:r>
        <w:proofErr w:type="gramEnd"/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on a solar panel without its complicated background? </w:t>
        </w:r>
        <w:proofErr w:type="gramStart"/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>So</w:t>
        </w:r>
        <w:proofErr w:type="gramEnd"/>
        <w:r>
          <w:rPr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I think it would be good to ‘detect’ solar panel first, followed by semantic segmentation on the detected solar panel bounding box.</w:t>
        </w:r>
      </w:ins>
      <w:bookmarkStart w:id="10" w:name="_GoBack"/>
      <w:bookmarkEnd w:id="10"/>
    </w:p>
    <w:sectPr w:rsidR="000849DF" w:rsidRPr="00C61873" w:rsidSect="008E4FD7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#TIAN JING#" w:date="2021-10-02T10:59:00Z" w:initials="#J">
    <w:p w14:paraId="416B0B1C" w14:textId="0F89CA63" w:rsidR="000849DF" w:rsidRDefault="000849DF">
      <w:pPr>
        <w:pStyle w:val="CommentText"/>
      </w:pPr>
      <w:r>
        <w:rPr>
          <w:rStyle w:val="CommentReference"/>
        </w:rPr>
        <w:annotationRef/>
      </w:r>
      <w:r>
        <w:t>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6B0B1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5A711" w14:textId="77777777" w:rsidR="00FB02C8" w:rsidRDefault="00FB02C8" w:rsidP="00DD1FAC">
      <w:pPr>
        <w:spacing w:after="0" w:line="240" w:lineRule="auto"/>
      </w:pPr>
      <w:r>
        <w:separator/>
      </w:r>
    </w:p>
  </w:endnote>
  <w:endnote w:type="continuationSeparator" w:id="0">
    <w:p w14:paraId="6AFE9E38" w14:textId="77777777" w:rsidR="00FB02C8" w:rsidRDefault="00FB02C8" w:rsidP="00DD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803110"/>
      <w:docPartObj>
        <w:docPartGallery w:val="Page Numbers (Bottom of Page)"/>
        <w:docPartUnique/>
      </w:docPartObj>
    </w:sdtPr>
    <w:sdtEndPr/>
    <w:sdtContent>
      <w:p w14:paraId="5CFB73E5" w14:textId="6B1FD9D0" w:rsidR="00DD1FAC" w:rsidRDefault="00826182">
        <w:pPr>
          <w:pStyle w:val="Footer"/>
          <w:jc w:val="right"/>
        </w:pPr>
        <w:r>
          <w:t xml:space="preserve">Page </w:t>
        </w:r>
        <w:r w:rsidR="000B71CB">
          <w:fldChar w:fldCharType="begin"/>
        </w:r>
        <w:r w:rsidR="000B71CB">
          <w:instrText xml:space="preserve"> PAGE   \* MERGEFORMAT </w:instrText>
        </w:r>
        <w:r w:rsidR="000B71CB">
          <w:fldChar w:fldCharType="separate"/>
        </w:r>
        <w:r w:rsidR="000849DF">
          <w:rPr>
            <w:noProof/>
          </w:rPr>
          <w:t>4</w:t>
        </w:r>
        <w:r w:rsidR="000B71CB">
          <w:rPr>
            <w:noProof/>
          </w:rPr>
          <w:fldChar w:fldCharType="end"/>
        </w:r>
      </w:p>
    </w:sdtContent>
  </w:sdt>
  <w:p w14:paraId="3599FFD1" w14:textId="77777777" w:rsidR="00DD1FAC" w:rsidRPr="000B71CB" w:rsidRDefault="000B71CB">
    <w:pPr>
      <w:pStyle w:val="Footer"/>
      <w:rPr>
        <w:lang w:val="en-SG"/>
      </w:rPr>
    </w:pPr>
    <w:r>
      <w:t>ATA/S-</w:t>
    </w:r>
    <w:r w:rsidR="00AA3721">
      <w:t>SRSD</w:t>
    </w:r>
    <w:r>
      <w:t>/</w:t>
    </w:r>
    <w:r w:rsidR="00790C70">
      <w:t xml:space="preserve">Day </w:t>
    </w:r>
    <w:r w:rsidR="00AA3721">
      <w:t>3</w:t>
    </w:r>
    <w:r w:rsidR="00790C70">
      <w:t xml:space="preserve"> </w:t>
    </w:r>
    <w:r w:rsidR="00956055">
      <w:t>Written Test</w:t>
    </w:r>
    <w:r>
      <w:t>.docx/v</w:t>
    </w:r>
    <w:r w:rsidR="00AA3721">
      <w:t>4</w:t>
    </w:r>
    <w:r w:rsidR="00452013">
      <w:t>.</w:t>
    </w:r>
    <w:r w:rsidR="00FA59EB">
      <w:t>1</w:t>
    </w:r>
    <w:r>
      <w:t xml:space="preserve">                           </w:t>
    </w:r>
    <w:r>
      <w:rPr>
        <w:noProof/>
        <w:lang w:val="en-SG"/>
      </w:rPr>
      <w:drawing>
        <wp:inline distT="0" distB="0" distL="0" distR="0" wp14:anchorId="62B6DB23" wp14:editId="1C01CAFF">
          <wp:extent cx="1524000" cy="318770"/>
          <wp:effectExtent l="0" t="0" r="0" b="5080"/>
          <wp:docPr id="13" name="Picture 10" descr="ISS_NUS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0" descr="ISS_NUS_LINE.png"/>
                  <pic:cNvPicPr>
                    <a:picLocks noChangeAspect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0E94B" w14:textId="77777777" w:rsidR="00FB02C8" w:rsidRDefault="00FB02C8" w:rsidP="00DD1FAC">
      <w:pPr>
        <w:spacing w:after="0" w:line="240" w:lineRule="auto"/>
      </w:pPr>
      <w:r>
        <w:separator/>
      </w:r>
    </w:p>
  </w:footnote>
  <w:footnote w:type="continuationSeparator" w:id="0">
    <w:p w14:paraId="5065B36B" w14:textId="77777777" w:rsidR="00FB02C8" w:rsidRDefault="00FB02C8" w:rsidP="00DD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463"/>
    <w:multiLevelType w:val="hybridMultilevel"/>
    <w:tmpl w:val="B97EBA0E"/>
    <w:lvl w:ilvl="0" w:tplc="A0F087A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F087A2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DAC57C0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95FC9"/>
    <w:multiLevelType w:val="hybridMultilevel"/>
    <w:tmpl w:val="D82EDC0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6EB9"/>
    <w:multiLevelType w:val="hybridMultilevel"/>
    <w:tmpl w:val="0E3C8A20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642F"/>
    <w:multiLevelType w:val="hybridMultilevel"/>
    <w:tmpl w:val="75828D0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90142"/>
    <w:multiLevelType w:val="hybridMultilevel"/>
    <w:tmpl w:val="C95689A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C42DA"/>
    <w:multiLevelType w:val="hybridMultilevel"/>
    <w:tmpl w:val="AD2E441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3AD0"/>
    <w:multiLevelType w:val="hybridMultilevel"/>
    <w:tmpl w:val="EEA49DD2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E057D4"/>
    <w:multiLevelType w:val="hybridMultilevel"/>
    <w:tmpl w:val="6E5086DC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27485"/>
    <w:multiLevelType w:val="hybridMultilevel"/>
    <w:tmpl w:val="426C764C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A2169C1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E1BF1"/>
    <w:multiLevelType w:val="hybridMultilevel"/>
    <w:tmpl w:val="383A6C60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24FC9"/>
    <w:multiLevelType w:val="hybridMultilevel"/>
    <w:tmpl w:val="75BC35D0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525F46"/>
    <w:multiLevelType w:val="hybridMultilevel"/>
    <w:tmpl w:val="B868FD38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D3DAC"/>
    <w:multiLevelType w:val="hybridMultilevel"/>
    <w:tmpl w:val="59265F52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585B0F"/>
    <w:multiLevelType w:val="hybridMultilevel"/>
    <w:tmpl w:val="4552C57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298E"/>
    <w:multiLevelType w:val="hybridMultilevel"/>
    <w:tmpl w:val="B6B602C4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55831"/>
    <w:multiLevelType w:val="hybridMultilevel"/>
    <w:tmpl w:val="3254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D34F3"/>
    <w:multiLevelType w:val="hybridMultilevel"/>
    <w:tmpl w:val="1FA45524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66B5E"/>
    <w:multiLevelType w:val="hybridMultilevel"/>
    <w:tmpl w:val="426C764C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A2169C18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AD69F5"/>
    <w:multiLevelType w:val="hybridMultilevel"/>
    <w:tmpl w:val="33443172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167C5"/>
    <w:multiLevelType w:val="hybridMultilevel"/>
    <w:tmpl w:val="C95689A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91EC3"/>
    <w:multiLevelType w:val="hybridMultilevel"/>
    <w:tmpl w:val="8D625A50"/>
    <w:lvl w:ilvl="0" w:tplc="674433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C19B6"/>
    <w:multiLevelType w:val="hybridMultilevel"/>
    <w:tmpl w:val="439AFE24"/>
    <w:lvl w:ilvl="0" w:tplc="48090019">
      <w:start w:val="1"/>
      <w:numFmt w:val="low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E306AC"/>
    <w:multiLevelType w:val="hybridMultilevel"/>
    <w:tmpl w:val="4EC42A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97850"/>
    <w:multiLevelType w:val="hybridMultilevel"/>
    <w:tmpl w:val="D826CC26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95E3B"/>
    <w:multiLevelType w:val="hybridMultilevel"/>
    <w:tmpl w:val="9AD45F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E6957"/>
    <w:multiLevelType w:val="hybridMultilevel"/>
    <w:tmpl w:val="E192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4359B"/>
    <w:multiLevelType w:val="hybridMultilevel"/>
    <w:tmpl w:val="6AA6E8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77326"/>
    <w:multiLevelType w:val="hybridMultilevel"/>
    <w:tmpl w:val="B97EBA0E"/>
    <w:lvl w:ilvl="0" w:tplc="A0F087A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0F087A2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DAC57C0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C40EF"/>
    <w:multiLevelType w:val="hybridMultilevel"/>
    <w:tmpl w:val="BC5A3B78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6"/>
  </w:num>
  <w:num w:numId="5">
    <w:abstractNumId w:val="20"/>
  </w:num>
  <w:num w:numId="6">
    <w:abstractNumId w:val="19"/>
  </w:num>
  <w:num w:numId="7">
    <w:abstractNumId w:val="28"/>
  </w:num>
  <w:num w:numId="8">
    <w:abstractNumId w:val="2"/>
  </w:num>
  <w:num w:numId="9">
    <w:abstractNumId w:val="5"/>
  </w:num>
  <w:num w:numId="10">
    <w:abstractNumId w:val="7"/>
  </w:num>
  <w:num w:numId="11">
    <w:abstractNumId w:val="14"/>
  </w:num>
  <w:num w:numId="12">
    <w:abstractNumId w:val="25"/>
  </w:num>
  <w:num w:numId="13">
    <w:abstractNumId w:val="18"/>
  </w:num>
  <w:num w:numId="14">
    <w:abstractNumId w:val="9"/>
  </w:num>
  <w:num w:numId="15">
    <w:abstractNumId w:val="24"/>
  </w:num>
  <w:num w:numId="16">
    <w:abstractNumId w:val="6"/>
  </w:num>
  <w:num w:numId="17">
    <w:abstractNumId w:val="13"/>
  </w:num>
  <w:num w:numId="18">
    <w:abstractNumId w:val="26"/>
  </w:num>
  <w:num w:numId="19">
    <w:abstractNumId w:val="10"/>
  </w:num>
  <w:num w:numId="20">
    <w:abstractNumId w:val="27"/>
  </w:num>
  <w:num w:numId="21">
    <w:abstractNumId w:val="0"/>
  </w:num>
  <w:num w:numId="22">
    <w:abstractNumId w:val="3"/>
  </w:num>
  <w:num w:numId="23">
    <w:abstractNumId w:val="21"/>
  </w:num>
  <w:num w:numId="24">
    <w:abstractNumId w:val="17"/>
  </w:num>
  <w:num w:numId="25">
    <w:abstractNumId w:val="1"/>
  </w:num>
  <w:num w:numId="26">
    <w:abstractNumId w:val="12"/>
  </w:num>
  <w:num w:numId="27">
    <w:abstractNumId w:val="8"/>
  </w:num>
  <w:num w:numId="28">
    <w:abstractNumId w:val="11"/>
  </w:num>
  <w:num w:numId="29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#TIAN JING#">
    <w15:presenceInfo w15:providerId="None" w15:userId="#TIAN JING#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TI3NDUxMjEwtTBW0lEKTi0uzszPAykwqgUAQgAwIywAAAA="/>
  </w:docVars>
  <w:rsids>
    <w:rsidRoot w:val="00996576"/>
    <w:rsid w:val="000002DB"/>
    <w:rsid w:val="00000648"/>
    <w:rsid w:val="0000379A"/>
    <w:rsid w:val="000076FA"/>
    <w:rsid w:val="000120B7"/>
    <w:rsid w:val="000150A6"/>
    <w:rsid w:val="0002094D"/>
    <w:rsid w:val="000212CE"/>
    <w:rsid w:val="000212D2"/>
    <w:rsid w:val="00023086"/>
    <w:rsid w:val="000262C8"/>
    <w:rsid w:val="000277CD"/>
    <w:rsid w:val="00030DC9"/>
    <w:rsid w:val="00037CD2"/>
    <w:rsid w:val="0005128F"/>
    <w:rsid w:val="000849DF"/>
    <w:rsid w:val="000965EA"/>
    <w:rsid w:val="0009669C"/>
    <w:rsid w:val="000B652D"/>
    <w:rsid w:val="000B71CB"/>
    <w:rsid w:val="000C3FFA"/>
    <w:rsid w:val="000C707F"/>
    <w:rsid w:val="000D0D81"/>
    <w:rsid w:val="000D2E52"/>
    <w:rsid w:val="000D5211"/>
    <w:rsid w:val="000D5F9F"/>
    <w:rsid w:val="000D75B0"/>
    <w:rsid w:val="000E36DD"/>
    <w:rsid w:val="000F0565"/>
    <w:rsid w:val="000F1467"/>
    <w:rsid w:val="000F6A9B"/>
    <w:rsid w:val="00106FFF"/>
    <w:rsid w:val="0011450A"/>
    <w:rsid w:val="001214CB"/>
    <w:rsid w:val="00147081"/>
    <w:rsid w:val="00150244"/>
    <w:rsid w:val="0015272B"/>
    <w:rsid w:val="00161186"/>
    <w:rsid w:val="0016184B"/>
    <w:rsid w:val="001724AB"/>
    <w:rsid w:val="00173FFC"/>
    <w:rsid w:val="00177373"/>
    <w:rsid w:val="001800D2"/>
    <w:rsid w:val="001950CE"/>
    <w:rsid w:val="00195A87"/>
    <w:rsid w:val="001A3882"/>
    <w:rsid w:val="001B2D79"/>
    <w:rsid w:val="001B6B59"/>
    <w:rsid w:val="001C61A1"/>
    <w:rsid w:val="001C6C89"/>
    <w:rsid w:val="001C7363"/>
    <w:rsid w:val="001D38AB"/>
    <w:rsid w:val="001D64E6"/>
    <w:rsid w:val="001E6110"/>
    <w:rsid w:val="001F57F2"/>
    <w:rsid w:val="002072F5"/>
    <w:rsid w:val="00213DDF"/>
    <w:rsid w:val="00222EE2"/>
    <w:rsid w:val="0023183D"/>
    <w:rsid w:val="00231CB9"/>
    <w:rsid w:val="00236C98"/>
    <w:rsid w:val="002434DC"/>
    <w:rsid w:val="00245E53"/>
    <w:rsid w:val="00252120"/>
    <w:rsid w:val="002649A7"/>
    <w:rsid w:val="0029336C"/>
    <w:rsid w:val="002A00D8"/>
    <w:rsid w:val="002B22BE"/>
    <w:rsid w:val="002B247F"/>
    <w:rsid w:val="002C0155"/>
    <w:rsid w:val="002C3245"/>
    <w:rsid w:val="002D5013"/>
    <w:rsid w:val="002D744B"/>
    <w:rsid w:val="002E667E"/>
    <w:rsid w:val="002F0A78"/>
    <w:rsid w:val="002F1C3A"/>
    <w:rsid w:val="002F76CE"/>
    <w:rsid w:val="003023D9"/>
    <w:rsid w:val="0030258D"/>
    <w:rsid w:val="00304A1B"/>
    <w:rsid w:val="003050EA"/>
    <w:rsid w:val="00316ACA"/>
    <w:rsid w:val="00324388"/>
    <w:rsid w:val="003301FD"/>
    <w:rsid w:val="00330BFC"/>
    <w:rsid w:val="0034645B"/>
    <w:rsid w:val="00351828"/>
    <w:rsid w:val="0035437F"/>
    <w:rsid w:val="00364A79"/>
    <w:rsid w:val="003961ED"/>
    <w:rsid w:val="003A0D58"/>
    <w:rsid w:val="003B21B9"/>
    <w:rsid w:val="003B61D0"/>
    <w:rsid w:val="003C0C48"/>
    <w:rsid w:val="003D0AC5"/>
    <w:rsid w:val="003D56E0"/>
    <w:rsid w:val="003E1CDB"/>
    <w:rsid w:val="003E7732"/>
    <w:rsid w:val="004032D7"/>
    <w:rsid w:val="0041167A"/>
    <w:rsid w:val="00417182"/>
    <w:rsid w:val="0042118A"/>
    <w:rsid w:val="00430D9F"/>
    <w:rsid w:val="00446F11"/>
    <w:rsid w:val="0045057B"/>
    <w:rsid w:val="00452013"/>
    <w:rsid w:val="0046203E"/>
    <w:rsid w:val="004638CD"/>
    <w:rsid w:val="004704F2"/>
    <w:rsid w:val="004718B6"/>
    <w:rsid w:val="00473E17"/>
    <w:rsid w:val="00487976"/>
    <w:rsid w:val="0049566A"/>
    <w:rsid w:val="004A257E"/>
    <w:rsid w:val="004C25F9"/>
    <w:rsid w:val="004C61EF"/>
    <w:rsid w:val="004D0BB1"/>
    <w:rsid w:val="004D33E4"/>
    <w:rsid w:val="004E5DC4"/>
    <w:rsid w:val="00501F5B"/>
    <w:rsid w:val="00516926"/>
    <w:rsid w:val="00521B32"/>
    <w:rsid w:val="00523AF0"/>
    <w:rsid w:val="00525FDB"/>
    <w:rsid w:val="005355A6"/>
    <w:rsid w:val="00537617"/>
    <w:rsid w:val="005415B1"/>
    <w:rsid w:val="00544941"/>
    <w:rsid w:val="00556B89"/>
    <w:rsid w:val="00563205"/>
    <w:rsid w:val="005729EC"/>
    <w:rsid w:val="005734A1"/>
    <w:rsid w:val="00574617"/>
    <w:rsid w:val="00583CCB"/>
    <w:rsid w:val="00586003"/>
    <w:rsid w:val="005930AA"/>
    <w:rsid w:val="005A2BB4"/>
    <w:rsid w:val="005B1114"/>
    <w:rsid w:val="005B1293"/>
    <w:rsid w:val="005B2383"/>
    <w:rsid w:val="005B68D7"/>
    <w:rsid w:val="005C574B"/>
    <w:rsid w:val="005C5B98"/>
    <w:rsid w:val="005D0B4D"/>
    <w:rsid w:val="005D5CBD"/>
    <w:rsid w:val="005E2B42"/>
    <w:rsid w:val="005F35D7"/>
    <w:rsid w:val="005F7840"/>
    <w:rsid w:val="00601A81"/>
    <w:rsid w:val="00606CE7"/>
    <w:rsid w:val="00607C35"/>
    <w:rsid w:val="006105BE"/>
    <w:rsid w:val="006146AE"/>
    <w:rsid w:val="0062077A"/>
    <w:rsid w:val="0062388E"/>
    <w:rsid w:val="00623B6E"/>
    <w:rsid w:val="006317D4"/>
    <w:rsid w:val="00646A76"/>
    <w:rsid w:val="00660791"/>
    <w:rsid w:val="00664E5B"/>
    <w:rsid w:val="00691C21"/>
    <w:rsid w:val="0069602B"/>
    <w:rsid w:val="006A06C7"/>
    <w:rsid w:val="006B0A4E"/>
    <w:rsid w:val="006B30C9"/>
    <w:rsid w:val="006B7293"/>
    <w:rsid w:val="006C0E94"/>
    <w:rsid w:val="006C46AD"/>
    <w:rsid w:val="006D3BB7"/>
    <w:rsid w:val="006D4711"/>
    <w:rsid w:val="006E5654"/>
    <w:rsid w:val="006F48D1"/>
    <w:rsid w:val="00702E13"/>
    <w:rsid w:val="00721748"/>
    <w:rsid w:val="007274A8"/>
    <w:rsid w:val="00732271"/>
    <w:rsid w:val="00744B40"/>
    <w:rsid w:val="00747559"/>
    <w:rsid w:val="00750365"/>
    <w:rsid w:val="00751F1B"/>
    <w:rsid w:val="00754EA9"/>
    <w:rsid w:val="00755120"/>
    <w:rsid w:val="00760361"/>
    <w:rsid w:val="00772EE4"/>
    <w:rsid w:val="007756F2"/>
    <w:rsid w:val="00783E1A"/>
    <w:rsid w:val="00790C70"/>
    <w:rsid w:val="00794A81"/>
    <w:rsid w:val="00797A9C"/>
    <w:rsid w:val="007A68EA"/>
    <w:rsid w:val="007B1BC4"/>
    <w:rsid w:val="007D16DD"/>
    <w:rsid w:val="007D6FD1"/>
    <w:rsid w:val="007E0B92"/>
    <w:rsid w:val="007E36D0"/>
    <w:rsid w:val="007F79EE"/>
    <w:rsid w:val="0080571E"/>
    <w:rsid w:val="00815240"/>
    <w:rsid w:val="00826182"/>
    <w:rsid w:val="00830D4B"/>
    <w:rsid w:val="00836A77"/>
    <w:rsid w:val="00840A93"/>
    <w:rsid w:val="00860C2C"/>
    <w:rsid w:val="00872979"/>
    <w:rsid w:val="00874AC2"/>
    <w:rsid w:val="008821F8"/>
    <w:rsid w:val="008826AB"/>
    <w:rsid w:val="00891C0E"/>
    <w:rsid w:val="008967DD"/>
    <w:rsid w:val="008A03B3"/>
    <w:rsid w:val="008B2272"/>
    <w:rsid w:val="008C37CE"/>
    <w:rsid w:val="008C78E0"/>
    <w:rsid w:val="008D4377"/>
    <w:rsid w:val="008E0A1E"/>
    <w:rsid w:val="008E371E"/>
    <w:rsid w:val="008E4FD7"/>
    <w:rsid w:val="008F0E5E"/>
    <w:rsid w:val="008F78E5"/>
    <w:rsid w:val="009004B6"/>
    <w:rsid w:val="00912B1E"/>
    <w:rsid w:val="009168E1"/>
    <w:rsid w:val="009176CB"/>
    <w:rsid w:val="00921008"/>
    <w:rsid w:val="00933B9A"/>
    <w:rsid w:val="00944C37"/>
    <w:rsid w:val="009503B3"/>
    <w:rsid w:val="00956055"/>
    <w:rsid w:val="00957120"/>
    <w:rsid w:val="00957E61"/>
    <w:rsid w:val="00966F30"/>
    <w:rsid w:val="00967287"/>
    <w:rsid w:val="00972732"/>
    <w:rsid w:val="0097299D"/>
    <w:rsid w:val="0097479A"/>
    <w:rsid w:val="009774E0"/>
    <w:rsid w:val="0098322C"/>
    <w:rsid w:val="00986B4F"/>
    <w:rsid w:val="00987DBE"/>
    <w:rsid w:val="00990616"/>
    <w:rsid w:val="009908C8"/>
    <w:rsid w:val="00995F4A"/>
    <w:rsid w:val="00996576"/>
    <w:rsid w:val="00996980"/>
    <w:rsid w:val="009A5A52"/>
    <w:rsid w:val="009B0FB8"/>
    <w:rsid w:val="009B7582"/>
    <w:rsid w:val="009D24D2"/>
    <w:rsid w:val="009E0057"/>
    <w:rsid w:val="009E6F0B"/>
    <w:rsid w:val="009E73A0"/>
    <w:rsid w:val="009F0EFC"/>
    <w:rsid w:val="009F137F"/>
    <w:rsid w:val="009F1C69"/>
    <w:rsid w:val="009F4A3B"/>
    <w:rsid w:val="009F4C5B"/>
    <w:rsid w:val="00A07F71"/>
    <w:rsid w:val="00A10174"/>
    <w:rsid w:val="00A167BD"/>
    <w:rsid w:val="00A25F7B"/>
    <w:rsid w:val="00A31167"/>
    <w:rsid w:val="00A327EC"/>
    <w:rsid w:val="00A36722"/>
    <w:rsid w:val="00A3715A"/>
    <w:rsid w:val="00A40D45"/>
    <w:rsid w:val="00A4353F"/>
    <w:rsid w:val="00A43D9D"/>
    <w:rsid w:val="00A4582C"/>
    <w:rsid w:val="00A50EB9"/>
    <w:rsid w:val="00A60F07"/>
    <w:rsid w:val="00A617B1"/>
    <w:rsid w:val="00A6645F"/>
    <w:rsid w:val="00A70337"/>
    <w:rsid w:val="00A7258C"/>
    <w:rsid w:val="00A85107"/>
    <w:rsid w:val="00A909ED"/>
    <w:rsid w:val="00A91825"/>
    <w:rsid w:val="00AA3721"/>
    <w:rsid w:val="00AB4498"/>
    <w:rsid w:val="00AC5630"/>
    <w:rsid w:val="00AC7646"/>
    <w:rsid w:val="00AD1509"/>
    <w:rsid w:val="00AD6CFF"/>
    <w:rsid w:val="00AE6ADB"/>
    <w:rsid w:val="00AF2583"/>
    <w:rsid w:val="00AF50B5"/>
    <w:rsid w:val="00AF5BFD"/>
    <w:rsid w:val="00B03A97"/>
    <w:rsid w:val="00B21D3F"/>
    <w:rsid w:val="00B242A9"/>
    <w:rsid w:val="00B267EB"/>
    <w:rsid w:val="00B31517"/>
    <w:rsid w:val="00B3495A"/>
    <w:rsid w:val="00B34C45"/>
    <w:rsid w:val="00B4085A"/>
    <w:rsid w:val="00B40FAC"/>
    <w:rsid w:val="00B4187A"/>
    <w:rsid w:val="00B428B8"/>
    <w:rsid w:val="00B64DAA"/>
    <w:rsid w:val="00B6591C"/>
    <w:rsid w:val="00B70567"/>
    <w:rsid w:val="00B765E4"/>
    <w:rsid w:val="00B804F4"/>
    <w:rsid w:val="00B82799"/>
    <w:rsid w:val="00B863FE"/>
    <w:rsid w:val="00B91CDF"/>
    <w:rsid w:val="00B942D5"/>
    <w:rsid w:val="00B97DF9"/>
    <w:rsid w:val="00BA0360"/>
    <w:rsid w:val="00BB46FF"/>
    <w:rsid w:val="00BB6086"/>
    <w:rsid w:val="00BC4E32"/>
    <w:rsid w:val="00BC6B9B"/>
    <w:rsid w:val="00BD0501"/>
    <w:rsid w:val="00BD5E36"/>
    <w:rsid w:val="00BF07EC"/>
    <w:rsid w:val="00C03C2E"/>
    <w:rsid w:val="00C05175"/>
    <w:rsid w:val="00C077B4"/>
    <w:rsid w:val="00C123D2"/>
    <w:rsid w:val="00C20A70"/>
    <w:rsid w:val="00C25618"/>
    <w:rsid w:val="00C30F25"/>
    <w:rsid w:val="00C61873"/>
    <w:rsid w:val="00C62DEA"/>
    <w:rsid w:val="00C64B23"/>
    <w:rsid w:val="00C76827"/>
    <w:rsid w:val="00C80066"/>
    <w:rsid w:val="00C8090C"/>
    <w:rsid w:val="00C81E56"/>
    <w:rsid w:val="00C84C28"/>
    <w:rsid w:val="00C93766"/>
    <w:rsid w:val="00C93E7B"/>
    <w:rsid w:val="00CA0221"/>
    <w:rsid w:val="00CB6700"/>
    <w:rsid w:val="00CC4657"/>
    <w:rsid w:val="00CD0D2E"/>
    <w:rsid w:val="00CD176C"/>
    <w:rsid w:val="00CD2D71"/>
    <w:rsid w:val="00CD71E3"/>
    <w:rsid w:val="00CE6020"/>
    <w:rsid w:val="00CF3219"/>
    <w:rsid w:val="00D0452C"/>
    <w:rsid w:val="00D168D7"/>
    <w:rsid w:val="00D2267D"/>
    <w:rsid w:val="00D251DE"/>
    <w:rsid w:val="00D31267"/>
    <w:rsid w:val="00D33325"/>
    <w:rsid w:val="00D40E69"/>
    <w:rsid w:val="00D42188"/>
    <w:rsid w:val="00D4285F"/>
    <w:rsid w:val="00D4299C"/>
    <w:rsid w:val="00D42A34"/>
    <w:rsid w:val="00D55C0F"/>
    <w:rsid w:val="00D56CBD"/>
    <w:rsid w:val="00D621F4"/>
    <w:rsid w:val="00D6246D"/>
    <w:rsid w:val="00D6482D"/>
    <w:rsid w:val="00D70BD6"/>
    <w:rsid w:val="00D72093"/>
    <w:rsid w:val="00D74D7C"/>
    <w:rsid w:val="00D75FEE"/>
    <w:rsid w:val="00D84E6C"/>
    <w:rsid w:val="00DA334F"/>
    <w:rsid w:val="00DB077B"/>
    <w:rsid w:val="00DB1B02"/>
    <w:rsid w:val="00DB2453"/>
    <w:rsid w:val="00DD1FAC"/>
    <w:rsid w:val="00DD68F2"/>
    <w:rsid w:val="00E06122"/>
    <w:rsid w:val="00E10B17"/>
    <w:rsid w:val="00E14A1A"/>
    <w:rsid w:val="00E31311"/>
    <w:rsid w:val="00E32433"/>
    <w:rsid w:val="00E33D6C"/>
    <w:rsid w:val="00E35703"/>
    <w:rsid w:val="00E41D10"/>
    <w:rsid w:val="00E4225B"/>
    <w:rsid w:val="00E47762"/>
    <w:rsid w:val="00E63653"/>
    <w:rsid w:val="00E70935"/>
    <w:rsid w:val="00E72B99"/>
    <w:rsid w:val="00E7630B"/>
    <w:rsid w:val="00E8599E"/>
    <w:rsid w:val="00E865FC"/>
    <w:rsid w:val="00E86A87"/>
    <w:rsid w:val="00E91888"/>
    <w:rsid w:val="00EA1D86"/>
    <w:rsid w:val="00EA21E1"/>
    <w:rsid w:val="00EA54BD"/>
    <w:rsid w:val="00EB2D14"/>
    <w:rsid w:val="00EB702A"/>
    <w:rsid w:val="00EC6060"/>
    <w:rsid w:val="00ED61BC"/>
    <w:rsid w:val="00ED67E1"/>
    <w:rsid w:val="00EE23D2"/>
    <w:rsid w:val="00EE68AD"/>
    <w:rsid w:val="00EE77EE"/>
    <w:rsid w:val="00EF072D"/>
    <w:rsid w:val="00F209E2"/>
    <w:rsid w:val="00F22111"/>
    <w:rsid w:val="00F222BF"/>
    <w:rsid w:val="00F46139"/>
    <w:rsid w:val="00F4615D"/>
    <w:rsid w:val="00F47B3B"/>
    <w:rsid w:val="00F6576C"/>
    <w:rsid w:val="00F6694B"/>
    <w:rsid w:val="00F74E39"/>
    <w:rsid w:val="00F75257"/>
    <w:rsid w:val="00F8001F"/>
    <w:rsid w:val="00F84D40"/>
    <w:rsid w:val="00FA59EB"/>
    <w:rsid w:val="00FB02C8"/>
    <w:rsid w:val="00FB48C8"/>
    <w:rsid w:val="00FB6477"/>
    <w:rsid w:val="00FB6BF3"/>
    <w:rsid w:val="00FE0E18"/>
    <w:rsid w:val="00FE0FC4"/>
    <w:rsid w:val="00FF37C7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97A7"/>
  <w15:docId w15:val="{CC5D38D0-573E-46A5-9970-DE4B0A9E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FAC"/>
  </w:style>
  <w:style w:type="paragraph" w:styleId="Footer">
    <w:name w:val="footer"/>
    <w:basedOn w:val="Normal"/>
    <w:link w:val="FooterChar"/>
    <w:uiPriority w:val="99"/>
    <w:unhideWhenUsed/>
    <w:rsid w:val="00DD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AC"/>
  </w:style>
  <w:style w:type="paragraph" w:styleId="BalloonText">
    <w:name w:val="Balloon Text"/>
    <w:basedOn w:val="Normal"/>
    <w:link w:val="BalloonTextChar"/>
    <w:uiPriority w:val="99"/>
    <w:semiHidden/>
    <w:unhideWhenUsed/>
    <w:rsid w:val="000E3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6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956055"/>
    <w:rPr>
      <w:b/>
      <w:bCs/>
    </w:rPr>
  </w:style>
  <w:style w:type="table" w:styleId="TableGrid">
    <w:name w:val="Table Grid"/>
    <w:basedOn w:val="TableNormal"/>
    <w:uiPriority w:val="39"/>
    <w:rsid w:val="0095605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06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4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8A4D8-50DE-4954-A888-475C348B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carolanne</dc:creator>
  <cp:keywords/>
  <dc:description/>
  <cp:lastModifiedBy>#TIAN JING#</cp:lastModifiedBy>
  <cp:revision>122</cp:revision>
  <cp:lastPrinted>2018-03-17T01:55:00Z</cp:lastPrinted>
  <dcterms:created xsi:type="dcterms:W3CDTF">2019-04-16T02:13:00Z</dcterms:created>
  <dcterms:modified xsi:type="dcterms:W3CDTF">2021-10-02T03:03:00Z</dcterms:modified>
</cp:coreProperties>
</file>