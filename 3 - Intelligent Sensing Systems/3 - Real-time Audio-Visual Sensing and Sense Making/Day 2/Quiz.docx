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6528" w:tblpY="41"/>
        <w:tblW w:w="0" w:type="auto"/>
        <w:tblLook w:val="04A0" w:firstRow="1" w:lastRow="0" w:firstColumn="1" w:lastColumn="0" w:noHBand="0" w:noVBand="1"/>
      </w:tblPr>
      <w:tblGrid>
        <w:gridCol w:w="946"/>
        <w:gridCol w:w="1323"/>
        <w:gridCol w:w="1205"/>
        <w:gridCol w:w="1450"/>
      </w:tblGrid>
      <w:tr w:rsidR="00755120" w:rsidRPr="00755120" w14:paraId="495ABAB0" w14:textId="77777777" w:rsidTr="0035437F">
        <w:trPr>
          <w:trHeight w:val="252"/>
        </w:trPr>
        <w:tc>
          <w:tcPr>
            <w:tcW w:w="946" w:type="dxa"/>
            <w:vAlign w:val="center"/>
          </w:tcPr>
          <w:p w14:paraId="4CE24AAB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20576900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5463E789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17B65800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5120" w:rsidRPr="00755120" w14:paraId="4C3D5AF5" w14:textId="77777777" w:rsidTr="0035437F">
        <w:trPr>
          <w:trHeight w:val="428"/>
        </w:trPr>
        <w:tc>
          <w:tcPr>
            <w:tcW w:w="946" w:type="dxa"/>
            <w:vAlign w:val="center"/>
          </w:tcPr>
          <w:p w14:paraId="38B8BEBD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227A3978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5FB7E25" w14:textId="77777777" w:rsidR="00755120" w:rsidRPr="00755120" w:rsidRDefault="00A1512E" w:rsidP="003543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0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C232B34" w14:textId="77777777" w:rsidR="00755120" w:rsidRPr="00755120" w:rsidRDefault="00A1512E" w:rsidP="003543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55120" w:rsidRPr="00755120" w14:paraId="45D3C51C" w14:textId="77777777" w:rsidTr="0035437F">
        <w:trPr>
          <w:trHeight w:val="430"/>
        </w:trPr>
        <w:tc>
          <w:tcPr>
            <w:tcW w:w="946" w:type="dxa"/>
            <w:vAlign w:val="center"/>
          </w:tcPr>
          <w:p w14:paraId="68D74683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978" w:type="dxa"/>
            <w:gridSpan w:val="3"/>
            <w:tcBorders>
              <w:tr2bl w:val="single" w:sz="4" w:space="0" w:color="auto"/>
            </w:tcBorders>
            <w:vAlign w:val="center"/>
          </w:tcPr>
          <w:p w14:paraId="25B903CE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683DA3C1" w14:textId="7EC6ED61" w:rsidR="008F0E5E" w:rsidRPr="008E4FD7" w:rsidRDefault="00987DB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Full 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Name</w:t>
      </w:r>
      <w:r w:rsidR="000D2E52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(as in </w:t>
      </w:r>
      <w:r w:rsidR="009E6F0B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course </w:t>
      </w:r>
      <w:r w:rsidR="000D2E52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registration)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:</w:t>
      </w:r>
      <w:r w:rsidR="006F48D1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</w:t>
      </w:r>
      <w:proofErr w:type="spellStart"/>
      <w:r w:rsidR="00185D4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Apar</w:t>
      </w:r>
      <w:proofErr w:type="spellEnd"/>
      <w:r w:rsidR="00185D4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Garg</w:t>
      </w:r>
      <w:r w:rsidR="006F48D1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1FC00220" w14:textId="2C94FEDA" w:rsidR="009908C8" w:rsidRPr="008E4FD7" w:rsidRDefault="009908C8" w:rsidP="008F0E5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Date: </w:t>
      </w:r>
      <w:r w:rsidR="00185D4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15/10/2021</w:t>
      </w:r>
    </w:p>
    <w:p w14:paraId="241E4564" w14:textId="77777777" w:rsidR="00751F1B" w:rsidRPr="008E4FD7" w:rsidRDefault="00751F1B" w:rsidP="008F0E5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Course:</w:t>
      </w: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bookmarkStart w:id="0" w:name="OLE_LINK11"/>
      <w:r w:rsidR="007F66A0" w:rsidRPr="007F66A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Real Time Audio-Visual Sensing and Sense Making</w:t>
      </w:r>
      <w:r w:rsidR="000F6A9B" w:rsidRPr="000F6A9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966F30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  <w:bookmarkEnd w:id="0"/>
    </w:p>
    <w:p w14:paraId="3858D6E9" w14:textId="77777777" w:rsidR="003961ED" w:rsidRPr="003961ED" w:rsidRDefault="00956055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Q</w:t>
      </w:r>
      <w:r w:rsidR="009E6F0B"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uestion </w:t>
      </w: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 w:rsidRPr="008E4F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For each question, select the </w:t>
      </w:r>
      <w:r w:rsidR="00BD5E36" w:rsidRPr="00A4353F">
        <w:rPr>
          <w:rFonts w:ascii="Times New Roman" w:hAnsi="Times New Roman" w:cs="Times New Roman"/>
          <w:b/>
          <w:sz w:val="20"/>
          <w:szCs w:val="20"/>
        </w:rPr>
        <w:t>single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 most appropriate answer, and </w:t>
      </w:r>
      <w:r w:rsidR="00BD5E36" w:rsidRPr="00A4353F">
        <w:rPr>
          <w:rFonts w:ascii="Times New Roman" w:hAnsi="Times New Roman" w:cs="Times New Roman"/>
          <w:b/>
          <w:sz w:val="20"/>
          <w:szCs w:val="20"/>
        </w:rPr>
        <w:t>provide your justification</w:t>
      </w:r>
      <w:r w:rsidR="00BD5E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5E36" w:rsidRPr="00A31167">
        <w:rPr>
          <w:rFonts w:ascii="Times New Roman" w:hAnsi="Times New Roman" w:cs="Times New Roman"/>
          <w:sz w:val="20"/>
          <w:szCs w:val="20"/>
        </w:rPr>
        <w:t xml:space="preserve">(no </w:t>
      </w:r>
      <w:r w:rsidR="00BD5E36">
        <w:rPr>
          <w:rFonts w:ascii="Times New Roman" w:hAnsi="Times New Roman" w:cs="Times New Roman"/>
          <w:sz w:val="20"/>
          <w:szCs w:val="20"/>
        </w:rPr>
        <w:t xml:space="preserve">longer </w:t>
      </w:r>
      <w:r w:rsidR="00BD5E36" w:rsidRPr="00A31167">
        <w:rPr>
          <w:rFonts w:ascii="Times New Roman" w:hAnsi="Times New Roman" w:cs="Times New Roman"/>
          <w:sz w:val="20"/>
          <w:szCs w:val="20"/>
        </w:rPr>
        <w:t>than two sentences).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396A5B" w14:textId="77777777" w:rsid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gramEnd"/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Motion estimation method is used to estimate motion feature between two consecutive frames. Which of </w:t>
      </w:r>
      <w:r w:rsidR="00E302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following operation would </w:t>
      </w:r>
      <w:r w:rsidR="00E302F0" w:rsidRPr="00A30EA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INCREASE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dimension of the obtained motion features?</w:t>
      </w:r>
    </w:p>
    <w:p w14:paraId="0CB20A5D" w14:textId="77777777" w:rsidR="00E302F0" w:rsidRPr="00E302F0" w:rsidRDefault="00D9456C" w:rsidP="00E302F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>Apply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475AA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sub-pixel estimation</w:t>
      </w:r>
      <w:r w:rsidR="00E302F0">
        <w:rPr>
          <w:rFonts w:ascii="Times New Roman" w:hAnsi="Times New Roman" w:cs="Times New Roman"/>
          <w:color w:val="000000" w:themeColor="text1"/>
          <w:sz w:val="20"/>
          <w:szCs w:val="24"/>
        </w:rPr>
        <w:t>, not the integer-pixel estimation,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which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is 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used</w:t>
      </w:r>
      <w:proofErr w:type="gramEnd"/>
      <w:r w:rsidR="00E302F0"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in </w:t>
      </w:r>
      <w:r w:rsidR="004D5794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</w:t>
      </w:r>
      <w:r w:rsidR="00E302F0"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block matching method.</w:t>
      </w:r>
    </w:p>
    <w:p w14:paraId="25445B71" w14:textId="77777777" w:rsidR="00E302F0" w:rsidRPr="00E302F0" w:rsidRDefault="00E302F0" w:rsidP="00E302F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Reduce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</w:t>
      </w: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block size</w:t>
      </w:r>
      <w:r w:rsidR="00446840">
        <w:rPr>
          <w:rFonts w:ascii="Times New Roman" w:hAnsi="Times New Roman" w:cs="Times New Roman"/>
          <w:color w:val="000000" w:themeColor="text1"/>
          <w:sz w:val="20"/>
          <w:szCs w:val="24"/>
        </w:rPr>
        <w:t>, which</w:t>
      </w: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proofErr w:type="gramStart"/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is used</w:t>
      </w:r>
      <w:proofErr w:type="gramEnd"/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in </w:t>
      </w:r>
      <w:r w:rsidR="004D5794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</w:t>
      </w: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block matching method.</w:t>
      </w:r>
    </w:p>
    <w:p w14:paraId="4A74C6BB" w14:textId="77777777" w:rsidR="00E302F0" w:rsidRPr="00E302F0" w:rsidRDefault="00E302F0" w:rsidP="00E302F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Increase the number of </w:t>
      </w:r>
      <w:r w:rsidR="00F1667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levels of the </w:t>
      </w: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pyramid</w:t>
      </w:r>
      <w:r w:rsidR="00446840">
        <w:rPr>
          <w:rFonts w:ascii="Times New Roman" w:hAnsi="Times New Roman" w:cs="Times New Roman"/>
          <w:color w:val="000000" w:themeColor="text1"/>
          <w:sz w:val="20"/>
          <w:szCs w:val="24"/>
        </w:rPr>
        <w:t>, which</w:t>
      </w:r>
      <w:r w:rsidR="00D9456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proofErr w:type="gramStart"/>
      <w:r w:rsidR="00D9456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is </w:t>
      </w: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used</w:t>
      </w:r>
      <w:proofErr w:type="gramEnd"/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in </w:t>
      </w:r>
      <w:r w:rsidR="004D5794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</w:t>
      </w:r>
      <w:r w:rsidRPr="00E302F0">
        <w:rPr>
          <w:rFonts w:ascii="Times New Roman" w:hAnsi="Times New Roman" w:cs="Times New Roman"/>
          <w:color w:val="000000" w:themeColor="text1"/>
          <w:sz w:val="20"/>
          <w:szCs w:val="24"/>
        </w:rPr>
        <w:t>optical flow method.</w:t>
      </w:r>
    </w:p>
    <w:p w14:paraId="7CF8D51D" w14:textId="77777777" w:rsidR="003961ED" w:rsidRPr="00E302F0" w:rsidRDefault="001A56C7" w:rsidP="00E302F0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>All of above.</w:t>
      </w:r>
    </w:p>
    <w:p w14:paraId="7114A9ED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C7D49F" w14:textId="7EB2713B" w:rsidR="003961ED" w:rsidRDefault="00171ECB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Option B</w:t>
      </w:r>
    </w:p>
    <w:p w14:paraId="1EAEE9E2" w14:textId="3E36BEA6" w:rsidR="00171ECB" w:rsidRPr="003961ED" w:rsidRDefault="00171ECB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Reducing the block size would increase the no. of blocks for which motion features need to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be obtained</w:t>
      </w:r>
      <w:proofErr w:type="gramEnd"/>
      <w:r w:rsidR="008649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matching/searching.</w:t>
      </w:r>
    </w:p>
    <w:p w14:paraId="4D34A46A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944960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CFE409" w14:textId="77777777" w:rsidR="00336F8C" w:rsidRPr="00336F8C" w:rsidRDefault="003961ED" w:rsidP="00336F8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b). </w:t>
      </w:r>
      <w:proofErr w:type="gramStart"/>
      <w:r w:rsidR="00336F8C"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>Which</w:t>
      </w:r>
      <w:proofErr w:type="gramEnd"/>
      <w:r w:rsidR="00336F8C"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of the following </w:t>
      </w:r>
      <w:r w:rsidR="004D5794">
        <w:rPr>
          <w:rFonts w:ascii="Times New Roman" w:hAnsi="Times New Roman" w:cs="Times New Roman"/>
          <w:color w:val="000000" w:themeColor="text1"/>
          <w:sz w:val="20"/>
          <w:szCs w:val="24"/>
        </w:rPr>
        <w:t>proposals</w:t>
      </w:r>
      <w:r w:rsidR="00336F8C"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</w:t>
      </w:r>
      <w:r w:rsidR="00446840">
        <w:rPr>
          <w:rFonts w:ascii="Times New Roman" w:hAnsi="Times New Roman" w:cs="Times New Roman"/>
          <w:b/>
          <w:color w:val="000000" w:themeColor="text1"/>
          <w:sz w:val="20"/>
          <w:szCs w:val="24"/>
        </w:rPr>
        <w:t>feasible</w:t>
      </w:r>
      <w:r w:rsidR="00336F8C"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for </w:t>
      </w:r>
      <w:r w:rsidR="00424C98">
        <w:rPr>
          <w:rFonts w:ascii="Times New Roman" w:hAnsi="Times New Roman" w:cs="Times New Roman"/>
          <w:color w:val="000000" w:themeColor="text1"/>
          <w:sz w:val="20"/>
          <w:szCs w:val="24"/>
        </w:rPr>
        <w:t>recognizing a single person dancing</w:t>
      </w:r>
      <w:r w:rsidR="009D1C72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in an indoor dancing studio</w:t>
      </w:r>
      <w:r w:rsidR="00336F8C"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? </w:t>
      </w:r>
    </w:p>
    <w:p w14:paraId="586BDFFF" w14:textId="77777777" w:rsidR="00336F8C" w:rsidRPr="00336F8C" w:rsidRDefault="00336F8C" w:rsidP="00336F8C">
      <w:pPr>
        <w:pStyle w:val="ListParagraph"/>
        <w:numPr>
          <w:ilvl w:val="0"/>
          <w:numId w:val="29"/>
        </w:num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Generate a motion </w:t>
      </w:r>
      <w:r w:rsidR="00DA6A10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history </w:t>
      </w:r>
      <w:r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>image from the dancing sequence, followed by an image classification approach.</w:t>
      </w:r>
    </w:p>
    <w:p w14:paraId="3D7D125A" w14:textId="77777777" w:rsidR="00336F8C" w:rsidRPr="00336F8C" w:rsidRDefault="00336F8C" w:rsidP="00336F8C">
      <w:pPr>
        <w:pStyle w:val="ListParagraph"/>
        <w:numPr>
          <w:ilvl w:val="0"/>
          <w:numId w:val="29"/>
        </w:num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Estimate motion field for every two consecutive frames, followed by </w:t>
      </w:r>
      <w:r w:rsidR="00DA6A10">
        <w:rPr>
          <w:rFonts w:ascii="Times New Roman" w:hAnsi="Times New Roman" w:cs="Times New Roman"/>
          <w:color w:val="000000" w:themeColor="text1"/>
          <w:sz w:val="20"/>
          <w:szCs w:val="24"/>
        </w:rPr>
        <w:t>a</w:t>
      </w:r>
      <w:r w:rsidR="00A7599E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sequence</w:t>
      </w:r>
      <w:r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classification approach.</w:t>
      </w:r>
    </w:p>
    <w:p w14:paraId="0235E2F0" w14:textId="77777777" w:rsidR="00336F8C" w:rsidRPr="00336F8C" w:rsidRDefault="00336F8C" w:rsidP="00336F8C">
      <w:pPr>
        <w:pStyle w:val="ListParagraph"/>
        <w:numPr>
          <w:ilvl w:val="0"/>
          <w:numId w:val="29"/>
        </w:num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>Extract human body shape from each individual image, followed by a sequence classification approach.</w:t>
      </w:r>
    </w:p>
    <w:p w14:paraId="684FB54D" w14:textId="77777777" w:rsidR="00336F8C" w:rsidRPr="00336F8C" w:rsidRDefault="00336F8C" w:rsidP="00336F8C">
      <w:pPr>
        <w:pStyle w:val="ListParagraph"/>
        <w:numPr>
          <w:ilvl w:val="0"/>
          <w:numId w:val="29"/>
        </w:num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36F8C">
        <w:rPr>
          <w:rFonts w:ascii="Times New Roman" w:hAnsi="Times New Roman" w:cs="Times New Roman"/>
          <w:color w:val="000000" w:themeColor="text1"/>
          <w:sz w:val="20"/>
          <w:szCs w:val="24"/>
        </w:rPr>
        <w:t>All of above.</w:t>
      </w:r>
    </w:p>
    <w:p w14:paraId="54EB39F1" w14:textId="77777777" w:rsidR="003961ED" w:rsidRPr="003961ED" w:rsidRDefault="003961ED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1AC3C4" w14:textId="77777777" w:rsidR="003961ED" w:rsidRPr="003961ED" w:rsidRDefault="003961ED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EFA519" w14:textId="2F9F9C16" w:rsidR="00415049" w:rsidRDefault="00415049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Option A</w:t>
      </w:r>
    </w:p>
    <w:p w14:paraId="1933D68E" w14:textId="74BAC1E6" w:rsidR="00415049" w:rsidRDefault="00415049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D9D39" w14:textId="578BF426" w:rsidR="00415049" w:rsidRPr="003961ED" w:rsidRDefault="007757E8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motion history map has shape information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and also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sequence information obtained from multiple frames. </w:t>
      </w:r>
      <w:r w:rsidR="00394F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Classification </w:t>
      </w:r>
      <w:proofErr w:type="gramStart"/>
      <w:r w:rsidR="00394F34">
        <w:rPr>
          <w:rFonts w:ascii="Times New Roman" w:hAnsi="Times New Roman" w:cs="Times New Roman"/>
          <w:color w:val="000000" w:themeColor="text1"/>
          <w:sz w:val="20"/>
          <w:szCs w:val="20"/>
        </w:rPr>
        <w:t>is performed</w:t>
      </w:r>
      <w:proofErr w:type="gramEnd"/>
      <w:r w:rsidR="00394F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one time</w:t>
      </w:r>
      <w:r w:rsidR="00541E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(on the motion map).</w:t>
      </w:r>
    </w:p>
    <w:p w14:paraId="2B78C947" w14:textId="77777777" w:rsidR="003961ED" w:rsidRDefault="003961ED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E78D1" w14:textId="7A6352F7" w:rsidR="003961ED" w:rsidRDefault="002C31F6" w:rsidP="000F6A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ins w:id="1" w:author="#TIAN JING#" w:date="2021-10-16T20:58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Actually, all these three methods are suitable for this indoor scenario.</w:t>
        </w:r>
      </w:ins>
    </w:p>
    <w:p w14:paraId="32FDC377" w14:textId="77777777" w:rsidR="00A453E1" w:rsidRDefault="00A453E1" w:rsidP="000F6A9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408864" w14:textId="77777777" w:rsidR="00A50EB9" w:rsidRDefault="00A50EB9" w:rsidP="00C80066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BD4E33" w14:textId="77777777" w:rsidR="007428A2" w:rsidRDefault="007428A2" w:rsidP="007428A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59264" behindDoc="0" locked="0" layoutInCell="1" allowOverlap="1" wp14:anchorId="0DC5E7D3" wp14:editId="7C5B412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314104" cy="2160000"/>
            <wp:effectExtent l="0" t="0" r="1270" b="0"/>
            <wp:wrapSquare wrapText="bothSides"/>
            <wp:docPr id="1" name="Picture 1" descr="https://sf2.mariefranceasia.com/wp-content/uploads/sites/7/2016/12/siloso_beach_party_06-614x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f2.mariefranceasia.com/wp-content/uploads/sites/7/2016/12/siloso_beach_party_06-614x4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68"/>
                    <a:stretch/>
                  </pic:blipFill>
                  <pic:spPr bwMode="auto">
                    <a:xfrm>
                      <a:off x="0" y="0"/>
                      <a:ext cx="531410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>In public venues, crowd size is a key indicator of crowd safety and stability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Monitoring the people number and crowd density levels are important. You </w:t>
      </w:r>
      <w:proofErr w:type="gramStart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>are engaged</w:t>
      </w:r>
      <w:proofErr w:type="gramEnd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by a security surveillance company to develop a security solution for New Year countdown party at the </w:t>
      </w:r>
      <w:proofErr w:type="spellStart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>Sentosa</w:t>
      </w:r>
      <w:proofErr w:type="spellEnd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beach, as illustrated in Figure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below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The proposed system is required 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lastRenderedPageBreak/>
        <w:t xml:space="preserve">to have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following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two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functionalities: (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a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>) human counting</w:t>
      </w:r>
      <w:r w:rsidR="00F16678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(crowd density)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4"/>
        </w:rPr>
        <w:t>;</w:t>
      </w:r>
      <w:proofErr w:type="gramEnd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>b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) stage event classification (sing, dance, </w:t>
      </w:r>
      <w:proofErr w:type="spellStart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>etc</w:t>
      </w:r>
      <w:proofErr w:type="spellEnd"/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 camera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4"/>
        </w:rPr>
        <w:t>is mounted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at the entrance facing the stage (a snapshot of the CCTV image is illustrated in the right image). </w:t>
      </w:r>
      <w:r w:rsidRPr="00445B77">
        <w:rPr>
          <w:rFonts w:ascii="Times New Roman" w:hAnsi="Times New Roman" w:cs="Times New Roman"/>
          <w:color w:val="000000" w:themeColor="text1"/>
          <w:sz w:val="20"/>
          <w:szCs w:val="24"/>
        </w:rPr>
        <w:t>You can draw a flow chart to justify your proposed system.</w:t>
      </w:r>
    </w:p>
    <w:p w14:paraId="136DED9F" w14:textId="77777777" w:rsidR="007428A2" w:rsidRDefault="007428A2" w:rsidP="007428A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1A03C" w14:textId="5EE3A1F2" w:rsidR="00445B77" w:rsidRDefault="00A46240" w:rsidP="00445B77">
      <w:pPr>
        <w:jc w:val="both"/>
        <w:rPr>
          <w:ins w:id="2" w:author="#TIAN JING#" w:date="2021-10-16T20:59:00Z"/>
          <w:rFonts w:ascii="Times New Roman" w:hAnsi="Times New Roman" w:cs="Times New Roman"/>
          <w:b/>
          <w:sz w:val="20"/>
          <w:szCs w:val="20"/>
        </w:rPr>
      </w:pPr>
      <w:r>
        <w:rPr>
          <w:noProof/>
          <w:lang w:val="en-SG"/>
        </w:rPr>
        <w:drawing>
          <wp:inline distT="0" distB="0" distL="0" distR="0" wp14:anchorId="4BC480A0" wp14:editId="3C863BBC">
            <wp:extent cx="4401071" cy="752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70" cy="75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3D71" w14:textId="77777777" w:rsidR="002C31F6" w:rsidRDefault="002C31F6" w:rsidP="00445B77">
      <w:pPr>
        <w:jc w:val="both"/>
        <w:rPr>
          <w:ins w:id="3" w:author="#TIAN JING#" w:date="2021-10-16T20:59:00Z"/>
          <w:rFonts w:ascii="Times New Roman" w:hAnsi="Times New Roman" w:cs="Times New Roman"/>
          <w:b/>
          <w:sz w:val="20"/>
          <w:szCs w:val="20"/>
        </w:rPr>
      </w:pPr>
      <w:ins w:id="4" w:author="#TIAN JING#" w:date="2021-10-16T20:59:00Z">
        <w:r>
          <w:rPr>
            <w:rFonts w:ascii="Times New Roman" w:hAnsi="Times New Roman" w:cs="Times New Roman"/>
            <w:b/>
            <w:sz w:val="20"/>
            <w:szCs w:val="20"/>
          </w:rPr>
          <w:lastRenderedPageBreak/>
          <w:t>The no. of motion vectors might not be accurate enough for a crowd classification.</w:t>
        </w:r>
      </w:ins>
    </w:p>
    <w:p w14:paraId="5DC8986E" w14:textId="5C92AFEF" w:rsidR="002C31F6" w:rsidRDefault="002C31F6" w:rsidP="00445B77">
      <w:pPr>
        <w:jc w:val="both"/>
        <w:rPr>
          <w:rFonts w:ascii="Times New Roman" w:hAnsi="Times New Roman" w:cs="Times New Roman"/>
          <w:b/>
          <w:sz w:val="20"/>
          <w:szCs w:val="20"/>
        </w:rPr>
      </w:pPr>
      <w:ins w:id="5" w:author="#TIAN JING#" w:date="2021-10-16T20:59:00Z">
        <w:r>
          <w:rPr>
            <w:rFonts w:ascii="Times New Roman" w:hAnsi="Times New Roman" w:cs="Times New Roman"/>
            <w:b/>
            <w:sz w:val="20"/>
            <w:szCs w:val="20"/>
          </w:rPr>
          <w:t xml:space="preserve">Stage region </w:t>
        </w:r>
        <w:proofErr w:type="gramStart"/>
        <w:r>
          <w:rPr>
            <w:rFonts w:ascii="Times New Roman" w:hAnsi="Times New Roman" w:cs="Times New Roman"/>
            <w:b/>
            <w:sz w:val="20"/>
            <w:szCs w:val="20"/>
          </w:rPr>
          <w:t>can be obtained</w:t>
        </w:r>
        <w:proofErr w:type="gramEnd"/>
        <w:r>
          <w:rPr>
            <w:rFonts w:ascii="Times New Roman" w:hAnsi="Times New Roman" w:cs="Times New Roman"/>
            <w:b/>
            <w:sz w:val="20"/>
            <w:szCs w:val="20"/>
          </w:rPr>
          <w:t xml:space="preserve"> using the predefined ROI.</w:t>
        </w:r>
      </w:ins>
    </w:p>
    <w:p w14:paraId="1E3024E2" w14:textId="77777777" w:rsidR="00445B77" w:rsidRPr="00140EB6" w:rsidRDefault="00445B77" w:rsidP="00445B77">
      <w:pPr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351828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 w:rsidR="00A1512E">
        <w:rPr>
          <w:rFonts w:ascii="Times New Roman" w:hAnsi="Times New Roman" w:cs="Times New Roman"/>
          <w:b/>
          <w:sz w:val="20"/>
          <w:szCs w:val="20"/>
        </w:rPr>
        <w:t>3</w:t>
      </w:r>
      <w:r w:rsidRPr="00351828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You </w:t>
      </w:r>
      <w:proofErr w:type="gramStart"/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>are engaged</w:t>
      </w:r>
      <w:proofErr w:type="gramEnd"/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by a</w:t>
      </w:r>
      <w:r w:rsidR="008C20F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n electronic entertainment </w:t>
      </w:r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company to develop a human tracking system. Given the search reference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 xml:space="preserve">3×3 </m:t>
        </m:r>
      </m:oMath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image in </w:t>
      </w:r>
      <w:r w:rsidR="00B74C25">
        <w:rPr>
          <w:rFonts w:ascii="Times New Roman" w:hAnsi="Times New Roman" w:cs="Times New Roman"/>
          <w:color w:val="000000" w:themeColor="text1"/>
          <w:sz w:val="20"/>
          <w:szCs w:val="24"/>
        </w:rPr>
        <w:t>Table</w:t>
      </w:r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1, and the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4"/>
          </w:rPr>
          <m:t xml:space="preserve">2×2 </m:t>
        </m:r>
      </m:oMath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object template illustrated in </w:t>
      </w:r>
      <w:r w:rsidR="00B74C25">
        <w:rPr>
          <w:rFonts w:ascii="Times New Roman" w:hAnsi="Times New Roman" w:cs="Times New Roman"/>
          <w:color w:val="000000" w:themeColor="text1"/>
          <w:sz w:val="20"/>
          <w:szCs w:val="24"/>
        </w:rPr>
        <w:t>Table</w:t>
      </w:r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2, apply the </w:t>
      </w:r>
      <w:r w:rsidRPr="00140EB6">
        <w:rPr>
          <w:rFonts w:ascii="Times New Roman" w:hAnsi="Times New Roman" w:cs="Times New Roman"/>
          <w:i/>
          <w:color w:val="000000" w:themeColor="text1"/>
          <w:sz w:val="20"/>
          <w:szCs w:val="24"/>
        </w:rPr>
        <w:t>mean square error</w:t>
      </w:r>
      <w:r w:rsidRPr="00140EB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(MSE) method to determine the best matched image region (integer pixel accuracy) in the search reference image. Show your calculations to justify your answer.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  <w:gridCol w:w="1430"/>
        <w:gridCol w:w="1429"/>
        <w:gridCol w:w="1428"/>
        <w:gridCol w:w="1496"/>
        <w:gridCol w:w="1430"/>
      </w:tblGrid>
      <w:tr w:rsidR="00445B77" w:rsidRPr="00140EB6" w14:paraId="6161F1E1" w14:textId="77777777" w:rsidTr="006848B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AC9F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2449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B3CC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</w:tcPr>
          <w:p w14:paraId="669C8A8D" w14:textId="77777777" w:rsidR="00445B77" w:rsidRPr="00140EB6" w:rsidRDefault="00445B77" w:rsidP="006848B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2B27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282C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</w:tc>
      </w:tr>
      <w:tr w:rsidR="00445B77" w:rsidRPr="00140EB6" w14:paraId="39ACCF46" w14:textId="77777777" w:rsidTr="006848B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3309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A221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BF3B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</w:tcPr>
          <w:p w14:paraId="3A1BFBFF" w14:textId="77777777" w:rsidR="00445B77" w:rsidRPr="00140EB6" w:rsidRDefault="00445B77" w:rsidP="006848B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3D00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2143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</w:tc>
      </w:tr>
      <w:tr w:rsidR="00445B77" w:rsidRPr="00140EB6" w14:paraId="013100D4" w14:textId="77777777" w:rsidTr="006848B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724B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7420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B10A" w14:textId="77777777" w:rsidR="00445B77" w:rsidRPr="00140EB6" w:rsidRDefault="00445B77" w:rsidP="00F948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</w:tcPr>
          <w:p w14:paraId="21A89611" w14:textId="77777777" w:rsidR="00445B77" w:rsidRPr="00140EB6" w:rsidRDefault="00445B77" w:rsidP="006848B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1BDF3" w14:textId="77777777" w:rsidR="00445B77" w:rsidRPr="00140EB6" w:rsidRDefault="00B74C25" w:rsidP="00F948C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Table</w:t>
            </w:r>
            <w:r w:rsidR="00445B77"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 2. The object template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. The numbers are </w:t>
            </w:r>
            <w:proofErr w:type="spellStart"/>
            <w:r w:rsidR="00F948C5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gray</w:t>
            </w:r>
            <w:proofErr w:type="spellEnd"/>
            <w:r w:rsidR="00F948C5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-scale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 intensity values.</w:t>
            </w:r>
          </w:p>
        </w:tc>
      </w:tr>
      <w:tr w:rsidR="00445B77" w:rsidRPr="00140EB6" w14:paraId="1C620474" w14:textId="77777777" w:rsidTr="006848BE">
        <w:tc>
          <w:tcPr>
            <w:tcW w:w="4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678F" w14:textId="77777777" w:rsidR="00445B77" w:rsidRPr="00140EB6" w:rsidRDefault="00B74C25" w:rsidP="00F948C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Table</w:t>
            </w:r>
            <w:r w:rsidR="00445B77" w:rsidRPr="00140EB6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 1. The search reference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. The numbers are </w:t>
            </w:r>
            <w:proofErr w:type="spellStart"/>
            <w:r w:rsidR="00F948C5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gray</w:t>
            </w:r>
            <w:proofErr w:type="spellEnd"/>
            <w:r w:rsidR="00F948C5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-scale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 intensity values.</w:t>
            </w: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</w:tcPr>
          <w:p w14:paraId="2E06A8AD" w14:textId="77777777" w:rsidR="00445B77" w:rsidRPr="00140EB6" w:rsidRDefault="00445B77" w:rsidP="006848B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9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DFA" w14:textId="77777777" w:rsidR="00445B77" w:rsidRPr="00140EB6" w:rsidRDefault="00445B77" w:rsidP="006848B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</w:tbl>
    <w:p w14:paraId="77518771" w14:textId="04AE7B6F" w:rsidR="0008197A" w:rsidRDefault="0008197A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C20686" w14:textId="3D1FE2E9" w:rsidR="00A46240" w:rsidRDefault="006A1617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val="en-SG"/>
        </w:rPr>
        <w:drawing>
          <wp:inline distT="0" distB="0" distL="0" distR="0" wp14:anchorId="5DE45212" wp14:editId="59E6405D">
            <wp:extent cx="4655820" cy="620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2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D4AC" w14:textId="36FB7DA9" w:rsidR="006A1617" w:rsidRDefault="006A1617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10988E" w14:textId="21999420" w:rsidR="006A1617" w:rsidRDefault="006A1617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CC5878" w14:textId="641EB7FC" w:rsidR="006A1617" w:rsidRDefault="006A1617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85389C" w14:textId="2DE36CB2" w:rsidR="006A1617" w:rsidRDefault="00A30BE6" w:rsidP="00B242A9">
      <w:pPr>
        <w:spacing w:line="240" w:lineRule="auto"/>
        <w:jc w:val="both"/>
        <w:rPr>
          <w:ins w:id="6" w:author="#TIAN JING#" w:date="2021-10-16T21:00:00Z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val="en-SG"/>
        </w:rPr>
        <w:drawing>
          <wp:inline distT="0" distB="0" distL="0" distR="0" wp14:anchorId="56D9234F" wp14:editId="6F67EAA8">
            <wp:extent cx="5402580" cy="428854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44" cy="42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AF53" w14:textId="3EC9FEE0" w:rsidR="002C31F6" w:rsidRPr="00C61873" w:rsidRDefault="002C31F6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ins w:id="7" w:author="#TIAN JING#" w:date="2021-10-16T21:00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Will you use the largest MSE (2.25) or smallest MSE (0.25) to find the best matching region?</w:t>
        </w:r>
      </w:ins>
      <w:bookmarkStart w:id="8" w:name="_GoBack"/>
      <w:bookmarkEnd w:id="8"/>
    </w:p>
    <w:sectPr w:rsidR="002C31F6" w:rsidRPr="00C61873" w:rsidSect="008E4FD7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35202" w14:textId="77777777" w:rsidR="005F167F" w:rsidRDefault="005F167F" w:rsidP="00DD1FAC">
      <w:pPr>
        <w:spacing w:after="0" w:line="240" w:lineRule="auto"/>
      </w:pPr>
      <w:r>
        <w:separator/>
      </w:r>
    </w:p>
  </w:endnote>
  <w:endnote w:type="continuationSeparator" w:id="0">
    <w:p w14:paraId="3E869B21" w14:textId="77777777" w:rsidR="005F167F" w:rsidRDefault="005F167F" w:rsidP="00DD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803110"/>
      <w:docPartObj>
        <w:docPartGallery w:val="Page Numbers (Bottom of Page)"/>
        <w:docPartUnique/>
      </w:docPartObj>
    </w:sdtPr>
    <w:sdtEndPr/>
    <w:sdtContent>
      <w:p w14:paraId="7584A733" w14:textId="79A57CEE" w:rsidR="00DD1FAC" w:rsidRDefault="00826182">
        <w:pPr>
          <w:pStyle w:val="Footer"/>
          <w:jc w:val="right"/>
        </w:pPr>
        <w:r>
          <w:t xml:space="preserve">Page </w:t>
        </w:r>
        <w:r w:rsidR="000B71CB">
          <w:fldChar w:fldCharType="begin"/>
        </w:r>
        <w:r w:rsidR="000B71CB">
          <w:instrText xml:space="preserve"> PAGE   \* MERGEFORMAT </w:instrText>
        </w:r>
        <w:r w:rsidR="000B71CB">
          <w:fldChar w:fldCharType="separate"/>
        </w:r>
        <w:r w:rsidR="002C31F6">
          <w:rPr>
            <w:noProof/>
          </w:rPr>
          <w:t>4</w:t>
        </w:r>
        <w:r w:rsidR="000B71CB">
          <w:rPr>
            <w:noProof/>
          </w:rPr>
          <w:fldChar w:fldCharType="end"/>
        </w:r>
      </w:p>
    </w:sdtContent>
  </w:sdt>
  <w:p w14:paraId="7D0F4A7C" w14:textId="77777777" w:rsidR="00DD1FAC" w:rsidRPr="000B71CB" w:rsidRDefault="000B71CB">
    <w:pPr>
      <w:pStyle w:val="Footer"/>
      <w:rPr>
        <w:lang w:val="en-SG"/>
      </w:rPr>
    </w:pPr>
    <w:r>
      <w:t>ATA/S-</w:t>
    </w:r>
    <w:r w:rsidR="007A64A0">
      <w:t>RTAVS</w:t>
    </w:r>
    <w:r>
      <w:t>/</w:t>
    </w:r>
    <w:r w:rsidR="00790C70">
      <w:t xml:space="preserve">Day </w:t>
    </w:r>
    <w:r w:rsidR="007A64A0">
      <w:t>2</w:t>
    </w:r>
    <w:r w:rsidR="00790C70">
      <w:t xml:space="preserve"> </w:t>
    </w:r>
    <w:r w:rsidR="00956055">
      <w:t>Written Test</w:t>
    </w:r>
    <w:r>
      <w:t>.docx/v</w:t>
    </w:r>
    <w:r w:rsidR="00897D96">
      <w:t>3.2</w:t>
    </w:r>
    <w:r>
      <w:t xml:space="preserve">                           </w:t>
    </w:r>
    <w:r>
      <w:rPr>
        <w:noProof/>
        <w:lang w:val="en-SG"/>
      </w:rPr>
      <w:drawing>
        <wp:inline distT="0" distB="0" distL="0" distR="0" wp14:anchorId="107AD05E" wp14:editId="529857AD">
          <wp:extent cx="1524000" cy="318770"/>
          <wp:effectExtent l="0" t="0" r="0" b="5080"/>
          <wp:docPr id="13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0" descr="ISS_NUS_LINE.pn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6AE4B" w14:textId="77777777" w:rsidR="005F167F" w:rsidRDefault="005F167F" w:rsidP="00DD1FAC">
      <w:pPr>
        <w:spacing w:after="0" w:line="240" w:lineRule="auto"/>
      </w:pPr>
      <w:r>
        <w:separator/>
      </w:r>
    </w:p>
  </w:footnote>
  <w:footnote w:type="continuationSeparator" w:id="0">
    <w:p w14:paraId="4B83A7BC" w14:textId="77777777" w:rsidR="005F167F" w:rsidRDefault="005F167F" w:rsidP="00DD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463"/>
    <w:multiLevelType w:val="hybridMultilevel"/>
    <w:tmpl w:val="B97EBA0E"/>
    <w:lvl w:ilvl="0" w:tplc="A0F087A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95FC9"/>
    <w:multiLevelType w:val="hybridMultilevel"/>
    <w:tmpl w:val="D82EDC0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6EB9"/>
    <w:multiLevelType w:val="hybridMultilevel"/>
    <w:tmpl w:val="0E3C8A2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642F"/>
    <w:multiLevelType w:val="hybridMultilevel"/>
    <w:tmpl w:val="75828D0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0142"/>
    <w:multiLevelType w:val="hybridMultilevel"/>
    <w:tmpl w:val="C95689A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42DA"/>
    <w:multiLevelType w:val="hybridMultilevel"/>
    <w:tmpl w:val="AD2E441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3AD0"/>
    <w:multiLevelType w:val="hybridMultilevel"/>
    <w:tmpl w:val="EEA49DD2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E057D4"/>
    <w:multiLevelType w:val="hybridMultilevel"/>
    <w:tmpl w:val="6E5086D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7485"/>
    <w:multiLevelType w:val="hybridMultilevel"/>
    <w:tmpl w:val="426C764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A2169C1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BF1"/>
    <w:multiLevelType w:val="hybridMultilevel"/>
    <w:tmpl w:val="383A6C6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FC9"/>
    <w:multiLevelType w:val="hybridMultilevel"/>
    <w:tmpl w:val="75BC35D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525F46"/>
    <w:multiLevelType w:val="hybridMultilevel"/>
    <w:tmpl w:val="B868FD3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D3DAC"/>
    <w:multiLevelType w:val="hybridMultilevel"/>
    <w:tmpl w:val="59265F52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85B0F"/>
    <w:multiLevelType w:val="hybridMultilevel"/>
    <w:tmpl w:val="4552C57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298E"/>
    <w:multiLevelType w:val="hybridMultilevel"/>
    <w:tmpl w:val="B6B602C4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55831"/>
    <w:multiLevelType w:val="hybridMultilevel"/>
    <w:tmpl w:val="3254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A39FF"/>
    <w:multiLevelType w:val="hybridMultilevel"/>
    <w:tmpl w:val="726E52DA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ED34F3"/>
    <w:multiLevelType w:val="hybridMultilevel"/>
    <w:tmpl w:val="1FA45524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66B5E"/>
    <w:multiLevelType w:val="hybridMultilevel"/>
    <w:tmpl w:val="426C764C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A2169C18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AD69F5"/>
    <w:multiLevelType w:val="hybridMultilevel"/>
    <w:tmpl w:val="33443172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167C5"/>
    <w:multiLevelType w:val="hybridMultilevel"/>
    <w:tmpl w:val="C95689A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91EC3"/>
    <w:multiLevelType w:val="hybridMultilevel"/>
    <w:tmpl w:val="8D625A50"/>
    <w:lvl w:ilvl="0" w:tplc="674433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C19B6"/>
    <w:multiLevelType w:val="hybridMultilevel"/>
    <w:tmpl w:val="439AFE24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E306AC"/>
    <w:multiLevelType w:val="hybridMultilevel"/>
    <w:tmpl w:val="4EC42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97850"/>
    <w:multiLevelType w:val="hybridMultilevel"/>
    <w:tmpl w:val="D826CC2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95E3B"/>
    <w:multiLevelType w:val="hybridMultilevel"/>
    <w:tmpl w:val="9AD45F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E6957"/>
    <w:multiLevelType w:val="hybridMultilevel"/>
    <w:tmpl w:val="E19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4359B"/>
    <w:multiLevelType w:val="hybridMultilevel"/>
    <w:tmpl w:val="6AA6E8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77326"/>
    <w:multiLevelType w:val="hybridMultilevel"/>
    <w:tmpl w:val="B97EBA0E"/>
    <w:lvl w:ilvl="0" w:tplc="A0F087A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CC40EF"/>
    <w:multiLevelType w:val="hybridMultilevel"/>
    <w:tmpl w:val="BC5A3B7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4"/>
  </w:num>
  <w:num w:numId="4">
    <w:abstractNumId w:val="17"/>
  </w:num>
  <w:num w:numId="5">
    <w:abstractNumId w:val="21"/>
  </w:num>
  <w:num w:numId="6">
    <w:abstractNumId w:val="20"/>
  </w:num>
  <w:num w:numId="7">
    <w:abstractNumId w:val="29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26"/>
  </w:num>
  <w:num w:numId="13">
    <w:abstractNumId w:val="19"/>
  </w:num>
  <w:num w:numId="14">
    <w:abstractNumId w:val="9"/>
  </w:num>
  <w:num w:numId="15">
    <w:abstractNumId w:val="25"/>
  </w:num>
  <w:num w:numId="16">
    <w:abstractNumId w:val="6"/>
  </w:num>
  <w:num w:numId="17">
    <w:abstractNumId w:val="13"/>
  </w:num>
  <w:num w:numId="18">
    <w:abstractNumId w:val="27"/>
  </w:num>
  <w:num w:numId="19">
    <w:abstractNumId w:val="10"/>
  </w:num>
  <w:num w:numId="20">
    <w:abstractNumId w:val="28"/>
  </w:num>
  <w:num w:numId="21">
    <w:abstractNumId w:val="0"/>
  </w:num>
  <w:num w:numId="22">
    <w:abstractNumId w:val="3"/>
  </w:num>
  <w:num w:numId="23">
    <w:abstractNumId w:val="22"/>
  </w:num>
  <w:num w:numId="24">
    <w:abstractNumId w:val="18"/>
  </w:num>
  <w:num w:numId="25">
    <w:abstractNumId w:val="1"/>
  </w:num>
  <w:num w:numId="26">
    <w:abstractNumId w:val="12"/>
  </w:num>
  <w:num w:numId="27">
    <w:abstractNumId w:val="8"/>
  </w:num>
  <w:num w:numId="28">
    <w:abstractNumId w:val="11"/>
  </w:num>
  <w:num w:numId="29">
    <w:abstractNumId w:val="24"/>
  </w:num>
  <w:num w:numId="3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#TIAN JING#">
    <w15:presenceInfo w15:providerId="None" w15:userId="#TIAN JING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MzI1MTMyMjIDAiUdpeDU4uLM/DyQAsNaAJvuRrwsAAAA"/>
  </w:docVars>
  <w:rsids>
    <w:rsidRoot w:val="00996576"/>
    <w:rsid w:val="000002DB"/>
    <w:rsid w:val="00000333"/>
    <w:rsid w:val="00000648"/>
    <w:rsid w:val="0000379A"/>
    <w:rsid w:val="000076FA"/>
    <w:rsid w:val="000120B7"/>
    <w:rsid w:val="000141CE"/>
    <w:rsid w:val="000150A6"/>
    <w:rsid w:val="0002094D"/>
    <w:rsid w:val="000212CE"/>
    <w:rsid w:val="000212D2"/>
    <w:rsid w:val="00023086"/>
    <w:rsid w:val="000262C8"/>
    <w:rsid w:val="000277CD"/>
    <w:rsid w:val="00030DC9"/>
    <w:rsid w:val="00037CD2"/>
    <w:rsid w:val="00056CD6"/>
    <w:rsid w:val="0008197A"/>
    <w:rsid w:val="000965EA"/>
    <w:rsid w:val="0009669C"/>
    <w:rsid w:val="000B652D"/>
    <w:rsid w:val="000B71CB"/>
    <w:rsid w:val="000C3FFA"/>
    <w:rsid w:val="000C707F"/>
    <w:rsid w:val="000D0D81"/>
    <w:rsid w:val="000D2E52"/>
    <w:rsid w:val="000D5211"/>
    <w:rsid w:val="000D5F9F"/>
    <w:rsid w:val="000D75B0"/>
    <w:rsid w:val="000E36DD"/>
    <w:rsid w:val="000F0565"/>
    <w:rsid w:val="000F1467"/>
    <w:rsid w:val="000F6A9B"/>
    <w:rsid w:val="000F7386"/>
    <w:rsid w:val="00106FFF"/>
    <w:rsid w:val="0011450A"/>
    <w:rsid w:val="00137EDB"/>
    <w:rsid w:val="00140EB6"/>
    <w:rsid w:val="00147081"/>
    <w:rsid w:val="0015272B"/>
    <w:rsid w:val="00161186"/>
    <w:rsid w:val="0016184B"/>
    <w:rsid w:val="00171ECB"/>
    <w:rsid w:val="001724AB"/>
    <w:rsid w:val="00173FFC"/>
    <w:rsid w:val="00177373"/>
    <w:rsid w:val="001800D2"/>
    <w:rsid w:val="00185D4A"/>
    <w:rsid w:val="001950CE"/>
    <w:rsid w:val="00195A87"/>
    <w:rsid w:val="001A3882"/>
    <w:rsid w:val="001A56C7"/>
    <w:rsid w:val="001B2D79"/>
    <w:rsid w:val="001B6B59"/>
    <w:rsid w:val="001C61A1"/>
    <w:rsid w:val="001C6C89"/>
    <w:rsid w:val="001D38AB"/>
    <w:rsid w:val="001D64E6"/>
    <w:rsid w:val="001E6110"/>
    <w:rsid w:val="002072F5"/>
    <w:rsid w:val="00222EE2"/>
    <w:rsid w:val="0023183D"/>
    <w:rsid w:val="00236C98"/>
    <w:rsid w:val="002434DC"/>
    <w:rsid w:val="00245E53"/>
    <w:rsid w:val="002553AD"/>
    <w:rsid w:val="002649A7"/>
    <w:rsid w:val="0029336C"/>
    <w:rsid w:val="002A00D8"/>
    <w:rsid w:val="002B2333"/>
    <w:rsid w:val="002C0155"/>
    <w:rsid w:val="002C31F6"/>
    <w:rsid w:val="002D744B"/>
    <w:rsid w:val="002E667E"/>
    <w:rsid w:val="002F0A78"/>
    <w:rsid w:val="002F1C3A"/>
    <w:rsid w:val="002F76CE"/>
    <w:rsid w:val="003023D9"/>
    <w:rsid w:val="0030258D"/>
    <w:rsid w:val="00304A1B"/>
    <w:rsid w:val="003050EA"/>
    <w:rsid w:val="00316ACA"/>
    <w:rsid w:val="00324388"/>
    <w:rsid w:val="00327B3F"/>
    <w:rsid w:val="003301FD"/>
    <w:rsid w:val="00330BFC"/>
    <w:rsid w:val="00336F8C"/>
    <w:rsid w:val="0034645B"/>
    <w:rsid w:val="00351828"/>
    <w:rsid w:val="003527FA"/>
    <w:rsid w:val="0035437F"/>
    <w:rsid w:val="00364A79"/>
    <w:rsid w:val="00394F34"/>
    <w:rsid w:val="003961ED"/>
    <w:rsid w:val="00397B39"/>
    <w:rsid w:val="003A0D58"/>
    <w:rsid w:val="003B61D0"/>
    <w:rsid w:val="003D0AC5"/>
    <w:rsid w:val="003D56E0"/>
    <w:rsid w:val="003D6E9C"/>
    <w:rsid w:val="003E1CDB"/>
    <w:rsid w:val="003E7732"/>
    <w:rsid w:val="004032D7"/>
    <w:rsid w:val="0041167A"/>
    <w:rsid w:val="00415049"/>
    <w:rsid w:val="0042118A"/>
    <w:rsid w:val="00422FA7"/>
    <w:rsid w:val="00424C98"/>
    <w:rsid w:val="00430D9F"/>
    <w:rsid w:val="00436AA6"/>
    <w:rsid w:val="00445B77"/>
    <w:rsid w:val="00446840"/>
    <w:rsid w:val="00446F11"/>
    <w:rsid w:val="0045057B"/>
    <w:rsid w:val="0046203E"/>
    <w:rsid w:val="004704F2"/>
    <w:rsid w:val="00473E17"/>
    <w:rsid w:val="00475AAF"/>
    <w:rsid w:val="00487976"/>
    <w:rsid w:val="0049566A"/>
    <w:rsid w:val="004A257E"/>
    <w:rsid w:val="004D0BB1"/>
    <w:rsid w:val="004D33E4"/>
    <w:rsid w:val="004D5794"/>
    <w:rsid w:val="004E5DC4"/>
    <w:rsid w:val="00501F5B"/>
    <w:rsid w:val="00516926"/>
    <w:rsid w:val="00521B32"/>
    <w:rsid w:val="00523AF0"/>
    <w:rsid w:val="00525FDB"/>
    <w:rsid w:val="005355A6"/>
    <w:rsid w:val="00537617"/>
    <w:rsid w:val="005415B1"/>
    <w:rsid w:val="00541E70"/>
    <w:rsid w:val="00544941"/>
    <w:rsid w:val="00556B89"/>
    <w:rsid w:val="00563205"/>
    <w:rsid w:val="005729EC"/>
    <w:rsid w:val="005734A1"/>
    <w:rsid w:val="00583CCB"/>
    <w:rsid w:val="00586003"/>
    <w:rsid w:val="005901CB"/>
    <w:rsid w:val="005930AA"/>
    <w:rsid w:val="005B1114"/>
    <w:rsid w:val="005B1293"/>
    <w:rsid w:val="005B2383"/>
    <w:rsid w:val="005B68D7"/>
    <w:rsid w:val="005C5B98"/>
    <w:rsid w:val="005E2B42"/>
    <w:rsid w:val="005F167F"/>
    <w:rsid w:val="005F35D7"/>
    <w:rsid w:val="005F7840"/>
    <w:rsid w:val="00601A81"/>
    <w:rsid w:val="00606CE7"/>
    <w:rsid w:val="00607C35"/>
    <w:rsid w:val="006146AE"/>
    <w:rsid w:val="0062077A"/>
    <w:rsid w:val="0062388E"/>
    <w:rsid w:val="00623B6E"/>
    <w:rsid w:val="00646A76"/>
    <w:rsid w:val="00660791"/>
    <w:rsid w:val="00664E5B"/>
    <w:rsid w:val="00691C21"/>
    <w:rsid w:val="0069602B"/>
    <w:rsid w:val="006A06C7"/>
    <w:rsid w:val="006A1617"/>
    <w:rsid w:val="006B0A4E"/>
    <w:rsid w:val="006B7293"/>
    <w:rsid w:val="006C0E94"/>
    <w:rsid w:val="006C46AD"/>
    <w:rsid w:val="006D3BB7"/>
    <w:rsid w:val="006D4711"/>
    <w:rsid w:val="006E5654"/>
    <w:rsid w:val="006F48D1"/>
    <w:rsid w:val="00700C27"/>
    <w:rsid w:val="00702E13"/>
    <w:rsid w:val="00721748"/>
    <w:rsid w:val="00730FCC"/>
    <w:rsid w:val="00732271"/>
    <w:rsid w:val="0074115E"/>
    <w:rsid w:val="007428A2"/>
    <w:rsid w:val="00744B40"/>
    <w:rsid w:val="00750365"/>
    <w:rsid w:val="00751F1B"/>
    <w:rsid w:val="00754EA9"/>
    <w:rsid w:val="00755120"/>
    <w:rsid w:val="00760361"/>
    <w:rsid w:val="00772EE4"/>
    <w:rsid w:val="007756F2"/>
    <w:rsid w:val="007757E8"/>
    <w:rsid w:val="00783E1A"/>
    <w:rsid w:val="00790C70"/>
    <w:rsid w:val="00794A81"/>
    <w:rsid w:val="00797A9C"/>
    <w:rsid w:val="007A0329"/>
    <w:rsid w:val="007A64A0"/>
    <w:rsid w:val="007A68EA"/>
    <w:rsid w:val="007B3145"/>
    <w:rsid w:val="007B593B"/>
    <w:rsid w:val="007D6FD1"/>
    <w:rsid w:val="007E0B92"/>
    <w:rsid w:val="007E2D41"/>
    <w:rsid w:val="007E36D0"/>
    <w:rsid w:val="007F66A0"/>
    <w:rsid w:val="007F79EE"/>
    <w:rsid w:val="00815240"/>
    <w:rsid w:val="00826182"/>
    <w:rsid w:val="00830D4B"/>
    <w:rsid w:val="00836A77"/>
    <w:rsid w:val="00855034"/>
    <w:rsid w:val="00860C2C"/>
    <w:rsid w:val="0086497E"/>
    <w:rsid w:val="00872979"/>
    <w:rsid w:val="008734BB"/>
    <w:rsid w:val="00874AC2"/>
    <w:rsid w:val="008821F8"/>
    <w:rsid w:val="008826AB"/>
    <w:rsid w:val="008831DD"/>
    <w:rsid w:val="00891C0E"/>
    <w:rsid w:val="00897D96"/>
    <w:rsid w:val="008A03B3"/>
    <w:rsid w:val="008B2272"/>
    <w:rsid w:val="008C20F6"/>
    <w:rsid w:val="008C37CE"/>
    <w:rsid w:val="008E02B4"/>
    <w:rsid w:val="008E371E"/>
    <w:rsid w:val="008E4FD7"/>
    <w:rsid w:val="008F0E5E"/>
    <w:rsid w:val="008F78E5"/>
    <w:rsid w:val="009004B6"/>
    <w:rsid w:val="00912B1E"/>
    <w:rsid w:val="009168E1"/>
    <w:rsid w:val="009176CB"/>
    <w:rsid w:val="00921008"/>
    <w:rsid w:val="00933B9A"/>
    <w:rsid w:val="009443D9"/>
    <w:rsid w:val="00944C37"/>
    <w:rsid w:val="009503B3"/>
    <w:rsid w:val="00956055"/>
    <w:rsid w:val="00957E61"/>
    <w:rsid w:val="00966F30"/>
    <w:rsid w:val="00967287"/>
    <w:rsid w:val="0097299D"/>
    <w:rsid w:val="0097479A"/>
    <w:rsid w:val="009774E0"/>
    <w:rsid w:val="0098322C"/>
    <w:rsid w:val="00987DBE"/>
    <w:rsid w:val="00990616"/>
    <w:rsid w:val="009908C8"/>
    <w:rsid w:val="00995F4A"/>
    <w:rsid w:val="00996576"/>
    <w:rsid w:val="00996980"/>
    <w:rsid w:val="009A5A52"/>
    <w:rsid w:val="009B0FB8"/>
    <w:rsid w:val="009B7582"/>
    <w:rsid w:val="009D1C72"/>
    <w:rsid w:val="009D24D2"/>
    <w:rsid w:val="009E6F0B"/>
    <w:rsid w:val="009E73A0"/>
    <w:rsid w:val="009F0EFC"/>
    <w:rsid w:val="009F137F"/>
    <w:rsid w:val="009F1C69"/>
    <w:rsid w:val="009F4A3B"/>
    <w:rsid w:val="00A07F71"/>
    <w:rsid w:val="00A10174"/>
    <w:rsid w:val="00A11CB6"/>
    <w:rsid w:val="00A1512E"/>
    <w:rsid w:val="00A167BD"/>
    <w:rsid w:val="00A25F7B"/>
    <w:rsid w:val="00A30BE6"/>
    <w:rsid w:val="00A30EA7"/>
    <w:rsid w:val="00A31167"/>
    <w:rsid w:val="00A327EC"/>
    <w:rsid w:val="00A36722"/>
    <w:rsid w:val="00A3715A"/>
    <w:rsid w:val="00A40D45"/>
    <w:rsid w:val="00A4353F"/>
    <w:rsid w:val="00A43D9D"/>
    <w:rsid w:val="00A453E1"/>
    <w:rsid w:val="00A4582C"/>
    <w:rsid w:val="00A46240"/>
    <w:rsid w:val="00A50EB9"/>
    <w:rsid w:val="00A52EE6"/>
    <w:rsid w:val="00A60F07"/>
    <w:rsid w:val="00A6645F"/>
    <w:rsid w:val="00A7258C"/>
    <w:rsid w:val="00A7599E"/>
    <w:rsid w:val="00A909ED"/>
    <w:rsid w:val="00AA3721"/>
    <w:rsid w:val="00AC5630"/>
    <w:rsid w:val="00AC7646"/>
    <w:rsid w:val="00AD1509"/>
    <w:rsid w:val="00AE6ADB"/>
    <w:rsid w:val="00AF2583"/>
    <w:rsid w:val="00AF50B5"/>
    <w:rsid w:val="00AF5BFD"/>
    <w:rsid w:val="00B242A9"/>
    <w:rsid w:val="00B267EB"/>
    <w:rsid w:val="00B31517"/>
    <w:rsid w:val="00B3495A"/>
    <w:rsid w:val="00B4085A"/>
    <w:rsid w:val="00B40FAC"/>
    <w:rsid w:val="00B4187A"/>
    <w:rsid w:val="00B428B8"/>
    <w:rsid w:val="00B605CF"/>
    <w:rsid w:val="00B6591C"/>
    <w:rsid w:val="00B70567"/>
    <w:rsid w:val="00B74C25"/>
    <w:rsid w:val="00B765E4"/>
    <w:rsid w:val="00B804F4"/>
    <w:rsid w:val="00B82799"/>
    <w:rsid w:val="00B863FE"/>
    <w:rsid w:val="00B91CDF"/>
    <w:rsid w:val="00B942D5"/>
    <w:rsid w:val="00B97DF9"/>
    <w:rsid w:val="00BA0360"/>
    <w:rsid w:val="00BB6086"/>
    <w:rsid w:val="00BC4E32"/>
    <w:rsid w:val="00BC6B9B"/>
    <w:rsid w:val="00BD5E36"/>
    <w:rsid w:val="00BF07EC"/>
    <w:rsid w:val="00C03C2E"/>
    <w:rsid w:val="00C05175"/>
    <w:rsid w:val="00C077B4"/>
    <w:rsid w:val="00C123D2"/>
    <w:rsid w:val="00C20A70"/>
    <w:rsid w:val="00C25618"/>
    <w:rsid w:val="00C30F25"/>
    <w:rsid w:val="00C61873"/>
    <w:rsid w:val="00C62DEA"/>
    <w:rsid w:val="00C64B23"/>
    <w:rsid w:val="00C76827"/>
    <w:rsid w:val="00C80066"/>
    <w:rsid w:val="00C8090C"/>
    <w:rsid w:val="00C81E56"/>
    <w:rsid w:val="00C93766"/>
    <w:rsid w:val="00C93E7B"/>
    <w:rsid w:val="00CA0221"/>
    <w:rsid w:val="00CB6700"/>
    <w:rsid w:val="00CC4657"/>
    <w:rsid w:val="00CC59EA"/>
    <w:rsid w:val="00CD0D2E"/>
    <w:rsid w:val="00CD176C"/>
    <w:rsid w:val="00CD2D71"/>
    <w:rsid w:val="00CD71E3"/>
    <w:rsid w:val="00CE6020"/>
    <w:rsid w:val="00CF3219"/>
    <w:rsid w:val="00D13622"/>
    <w:rsid w:val="00D168D7"/>
    <w:rsid w:val="00D2267D"/>
    <w:rsid w:val="00D251DE"/>
    <w:rsid w:val="00D31267"/>
    <w:rsid w:val="00D33325"/>
    <w:rsid w:val="00D4015A"/>
    <w:rsid w:val="00D40E69"/>
    <w:rsid w:val="00D4285F"/>
    <w:rsid w:val="00D4299C"/>
    <w:rsid w:val="00D42A34"/>
    <w:rsid w:val="00D5161C"/>
    <w:rsid w:val="00D56CBD"/>
    <w:rsid w:val="00D621F4"/>
    <w:rsid w:val="00D6246D"/>
    <w:rsid w:val="00D6482D"/>
    <w:rsid w:val="00D70BD6"/>
    <w:rsid w:val="00D72093"/>
    <w:rsid w:val="00D74D7C"/>
    <w:rsid w:val="00D9456C"/>
    <w:rsid w:val="00DA334F"/>
    <w:rsid w:val="00DA6A10"/>
    <w:rsid w:val="00DB077B"/>
    <w:rsid w:val="00DB1B02"/>
    <w:rsid w:val="00DB2453"/>
    <w:rsid w:val="00DD1FAC"/>
    <w:rsid w:val="00DD68F2"/>
    <w:rsid w:val="00E06122"/>
    <w:rsid w:val="00E10B17"/>
    <w:rsid w:val="00E14A1A"/>
    <w:rsid w:val="00E302F0"/>
    <w:rsid w:val="00E31311"/>
    <w:rsid w:val="00E32433"/>
    <w:rsid w:val="00E33D6C"/>
    <w:rsid w:val="00E35703"/>
    <w:rsid w:val="00E41D10"/>
    <w:rsid w:val="00E4225B"/>
    <w:rsid w:val="00E47762"/>
    <w:rsid w:val="00E63653"/>
    <w:rsid w:val="00E6682D"/>
    <w:rsid w:val="00E70935"/>
    <w:rsid w:val="00E7630B"/>
    <w:rsid w:val="00E8599E"/>
    <w:rsid w:val="00E865FC"/>
    <w:rsid w:val="00E91888"/>
    <w:rsid w:val="00EA21E1"/>
    <w:rsid w:val="00EA54BD"/>
    <w:rsid w:val="00EB702A"/>
    <w:rsid w:val="00ED61BC"/>
    <w:rsid w:val="00ED67E1"/>
    <w:rsid w:val="00EE23D2"/>
    <w:rsid w:val="00EE77EE"/>
    <w:rsid w:val="00EF072D"/>
    <w:rsid w:val="00F16678"/>
    <w:rsid w:val="00F209E2"/>
    <w:rsid w:val="00F22111"/>
    <w:rsid w:val="00F46139"/>
    <w:rsid w:val="00F4615D"/>
    <w:rsid w:val="00F47B3B"/>
    <w:rsid w:val="00F6576C"/>
    <w:rsid w:val="00F6694B"/>
    <w:rsid w:val="00F74E39"/>
    <w:rsid w:val="00F8001F"/>
    <w:rsid w:val="00F84D40"/>
    <w:rsid w:val="00F948C5"/>
    <w:rsid w:val="00F9755F"/>
    <w:rsid w:val="00FB48C8"/>
    <w:rsid w:val="00FB6477"/>
    <w:rsid w:val="00FB6BF3"/>
    <w:rsid w:val="00FE0E18"/>
    <w:rsid w:val="00FF37C7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74A57"/>
  <w15:docId w15:val="{CC5D38D0-573E-46A5-9970-DE4B0A9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AC"/>
  </w:style>
  <w:style w:type="paragraph" w:styleId="Footer">
    <w:name w:val="footer"/>
    <w:basedOn w:val="Normal"/>
    <w:link w:val="FooterChar"/>
    <w:uiPriority w:val="99"/>
    <w:unhideWhenUsed/>
    <w:rsid w:val="00DD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AC"/>
  </w:style>
  <w:style w:type="paragraph" w:styleId="BalloonText">
    <w:name w:val="Balloon Text"/>
    <w:basedOn w:val="Normal"/>
    <w:link w:val="BalloonTextChar"/>
    <w:uiPriority w:val="99"/>
    <w:semiHidden/>
    <w:unhideWhenUsed/>
    <w:rsid w:val="000E3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56055"/>
    <w:rPr>
      <w:b/>
      <w:bCs/>
    </w:rPr>
  </w:style>
  <w:style w:type="table" w:styleId="TableGrid">
    <w:name w:val="Table Grid"/>
    <w:basedOn w:val="TableNormal"/>
    <w:uiPriority w:val="39"/>
    <w:rsid w:val="0095605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A966-92A7-47E0-966F-24492861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carolanne</dc:creator>
  <cp:keywords/>
  <dc:description/>
  <cp:lastModifiedBy>#TIAN JING#</cp:lastModifiedBy>
  <cp:revision>115</cp:revision>
  <cp:lastPrinted>2018-03-17T01:55:00Z</cp:lastPrinted>
  <dcterms:created xsi:type="dcterms:W3CDTF">2019-04-16T02:13:00Z</dcterms:created>
  <dcterms:modified xsi:type="dcterms:W3CDTF">2021-10-16T13:01:00Z</dcterms:modified>
</cp:coreProperties>
</file>